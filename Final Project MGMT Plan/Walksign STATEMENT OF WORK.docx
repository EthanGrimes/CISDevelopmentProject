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FDFC0" w14:textId="77777777" w:rsidR="00E76F46" w:rsidRDefault="007D2499">
      <w:r>
        <w:rPr>
          <w:rFonts w:cs="Times New Roman"/>
          <w:sz w:val="44"/>
          <w:szCs w:val="44"/>
        </w:rPr>
        <w:t>STATEMENT OF WORK</w:t>
      </w:r>
    </w:p>
    <w:p w14:paraId="0E67B5B3" w14:textId="77777777" w:rsidR="00E76F46" w:rsidRDefault="007D2499">
      <w:r>
        <w:rPr>
          <w:rFonts w:cs="Times New Roman"/>
        </w:rPr>
        <w:t> </w:t>
      </w:r>
    </w:p>
    <w:p w14:paraId="3BB24BB3" w14:textId="77777777" w:rsidR="00E76F46" w:rsidRDefault="007D2499">
      <w:r>
        <w:rPr>
          <w:rFonts w:cs="Times New Roman"/>
        </w:rPr>
        <w:t> </w:t>
      </w:r>
    </w:p>
    <w:tbl>
      <w:tblPr>
        <w:tblW w:w="5000" w:type="pct"/>
        <w:tblCellMar>
          <w:left w:w="0" w:type="dxa"/>
          <w:right w:w="0" w:type="dxa"/>
        </w:tblCellMar>
        <w:tblLook w:val="04A0" w:firstRow="1" w:lastRow="0" w:firstColumn="1" w:lastColumn="0" w:noHBand="0" w:noVBand="1"/>
      </w:tblPr>
      <w:tblGrid>
        <w:gridCol w:w="3155"/>
        <w:gridCol w:w="6205"/>
      </w:tblGrid>
      <w:tr w:rsidR="00E76F46" w14:paraId="7C89F479" w14:textId="77777777">
        <w:tc>
          <w:tcPr>
            <w:tcW w:w="1587" w:type="pct"/>
            <w:shd w:val="clear" w:color="auto" w:fill="FFFFFF" w:themeFill="background1"/>
            <w:hideMark/>
          </w:tcPr>
          <w:p w14:paraId="420EEA4B" w14:textId="77777777" w:rsidR="00E76F46" w:rsidRDefault="007D2499">
            <w:pPr>
              <w:spacing w:before="60" w:after="60" w:line="480" w:lineRule="auto"/>
              <w:jc w:val="left"/>
            </w:pPr>
            <w:r>
              <w:rPr>
                <w:rFonts w:eastAsia="Times New Roman" w:cs="Times New Roman"/>
                <w:b/>
                <w:szCs w:val="24"/>
              </w:rPr>
              <w:t>Name of Company:</w:t>
            </w:r>
          </w:p>
        </w:tc>
        <w:tc>
          <w:tcPr>
            <w:tcW w:w="3413" w:type="pct"/>
            <w:shd w:val="clear" w:color="auto" w:fill="FFFFFF" w:themeFill="background1"/>
            <w:hideMark/>
          </w:tcPr>
          <w:p w14:paraId="513F1809" w14:textId="77777777" w:rsidR="00E76F46" w:rsidRDefault="0049598D" w:rsidP="00A3435E">
            <w:pPr>
              <w:jc w:val="both"/>
            </w:pPr>
            <w:r>
              <w:t>Walksign</w:t>
            </w:r>
          </w:p>
        </w:tc>
      </w:tr>
      <w:tr w:rsidR="00E76F46" w14:paraId="38E6BC5D" w14:textId="77777777" w:rsidTr="00517B69">
        <w:tc>
          <w:tcPr>
            <w:tcW w:w="1587" w:type="pct"/>
            <w:shd w:val="clear" w:color="auto" w:fill="FFFFFF" w:themeFill="background1"/>
            <w:hideMark/>
          </w:tcPr>
          <w:p w14:paraId="5374B2AD" w14:textId="77777777" w:rsidR="00E76F46" w:rsidRDefault="007D2499">
            <w:pPr>
              <w:spacing w:before="60" w:after="60" w:line="480" w:lineRule="auto"/>
              <w:jc w:val="left"/>
            </w:pPr>
            <w:r>
              <w:rPr>
                <w:rFonts w:eastAsia="Times New Roman" w:cs="Times New Roman"/>
                <w:b/>
                <w:szCs w:val="24"/>
              </w:rPr>
              <w:t>Project Name:</w:t>
            </w:r>
          </w:p>
        </w:tc>
        <w:tc>
          <w:tcPr>
            <w:tcW w:w="3413" w:type="pct"/>
            <w:shd w:val="clear" w:color="auto" w:fill="FFFFFF" w:themeFill="background1"/>
          </w:tcPr>
          <w:p w14:paraId="3EF78644" w14:textId="77777777" w:rsidR="00E76F46" w:rsidRDefault="0049598D" w:rsidP="00A3435E">
            <w:pPr>
              <w:jc w:val="both"/>
            </w:pPr>
            <w:r>
              <w:t>COBWeb</w:t>
            </w:r>
          </w:p>
        </w:tc>
      </w:tr>
      <w:tr w:rsidR="00E76F46" w14:paraId="79A068A7" w14:textId="77777777">
        <w:tc>
          <w:tcPr>
            <w:tcW w:w="1587" w:type="pct"/>
            <w:shd w:val="clear" w:color="auto" w:fill="FFFFFF" w:themeFill="background1"/>
            <w:hideMark/>
          </w:tcPr>
          <w:p w14:paraId="06D51793" w14:textId="77777777" w:rsidR="00E76F46" w:rsidRDefault="007D2499">
            <w:pPr>
              <w:spacing w:before="60" w:after="60" w:line="480" w:lineRule="auto"/>
              <w:jc w:val="left"/>
            </w:pPr>
            <w:r>
              <w:rPr>
                <w:rFonts w:eastAsia="Times New Roman" w:cs="Times New Roman"/>
                <w:b/>
                <w:szCs w:val="24"/>
              </w:rPr>
              <w:t>Project Manager:</w:t>
            </w:r>
          </w:p>
        </w:tc>
        <w:tc>
          <w:tcPr>
            <w:tcW w:w="3413" w:type="pct"/>
            <w:shd w:val="clear" w:color="auto" w:fill="FFFFFF" w:themeFill="background1"/>
            <w:hideMark/>
          </w:tcPr>
          <w:p w14:paraId="37F6296F" w14:textId="77777777" w:rsidR="00E76F46" w:rsidRDefault="0049598D" w:rsidP="00A3435E">
            <w:pPr>
              <w:jc w:val="both"/>
            </w:pPr>
            <w:del w:id="0" w:author="Grimes,Ethan C" w:date="2021-09-25T15:33:00Z">
              <w:r w:rsidDel="00A44994">
                <w:delText>Audrey Sholiton</w:delText>
              </w:r>
            </w:del>
            <w:ins w:id="1" w:author="Grimes,Ethan C" w:date="2021-09-25T15:33:00Z">
              <w:r w:rsidR="00A44994">
                <w:t>Dustin Hubrich</w:t>
              </w:r>
            </w:ins>
          </w:p>
        </w:tc>
      </w:tr>
      <w:tr w:rsidR="00E76F46" w14:paraId="59AB0570" w14:textId="77777777">
        <w:tc>
          <w:tcPr>
            <w:tcW w:w="1587" w:type="pct"/>
            <w:shd w:val="clear" w:color="auto" w:fill="FFFFFF" w:themeFill="background1"/>
            <w:hideMark/>
          </w:tcPr>
          <w:p w14:paraId="19DBCD00" w14:textId="77777777" w:rsidR="00E76F46" w:rsidRDefault="007D2499">
            <w:pPr>
              <w:spacing w:before="60" w:after="60" w:line="480" w:lineRule="auto"/>
              <w:jc w:val="left"/>
            </w:pPr>
            <w:r>
              <w:rPr>
                <w:rFonts w:eastAsia="Times New Roman" w:cs="Times New Roman"/>
                <w:b/>
                <w:szCs w:val="24"/>
              </w:rPr>
              <w:t>Prepared by:</w:t>
            </w:r>
          </w:p>
        </w:tc>
        <w:tc>
          <w:tcPr>
            <w:tcW w:w="3413" w:type="pct"/>
            <w:shd w:val="clear" w:color="auto" w:fill="FFFFFF" w:themeFill="background1"/>
            <w:hideMark/>
          </w:tcPr>
          <w:p w14:paraId="20543612" w14:textId="77777777" w:rsidR="00E76F46" w:rsidRDefault="0049598D" w:rsidP="00A3435E">
            <w:pPr>
              <w:jc w:val="both"/>
            </w:pPr>
            <w:r>
              <w:t>Ethan Grimes</w:t>
            </w:r>
          </w:p>
        </w:tc>
      </w:tr>
      <w:tr w:rsidR="00E76F46" w14:paraId="3EF82A62" w14:textId="77777777">
        <w:tc>
          <w:tcPr>
            <w:tcW w:w="1587" w:type="pct"/>
            <w:shd w:val="clear" w:color="auto" w:fill="FFFFFF" w:themeFill="background1"/>
            <w:hideMark/>
          </w:tcPr>
          <w:p w14:paraId="10FC7CAC" w14:textId="77777777" w:rsidR="00E76F46" w:rsidRDefault="007D2499">
            <w:pPr>
              <w:spacing w:before="60" w:after="60" w:line="480" w:lineRule="auto"/>
              <w:jc w:val="left"/>
              <w:rPr>
                <w:rFonts w:eastAsia="Times New Roman" w:cs="Times New Roman"/>
                <w:b/>
                <w:szCs w:val="24"/>
              </w:rPr>
            </w:pPr>
            <w:r>
              <w:rPr>
                <w:rFonts w:eastAsia="Times New Roman" w:cs="Times New Roman"/>
                <w:b/>
                <w:szCs w:val="24"/>
              </w:rPr>
              <w:t>Date:</w:t>
            </w:r>
          </w:p>
          <w:p w14:paraId="414783F0" w14:textId="77777777" w:rsidR="00B91B0F" w:rsidRDefault="00B91B0F">
            <w:pPr>
              <w:spacing w:before="60" w:after="60" w:line="480" w:lineRule="auto"/>
              <w:jc w:val="left"/>
              <w:rPr>
                <w:rFonts w:eastAsia="Times New Roman" w:cs="Times New Roman"/>
                <w:b/>
                <w:szCs w:val="24"/>
              </w:rPr>
            </w:pPr>
          </w:p>
          <w:tbl>
            <w:tblPr>
              <w:tblStyle w:val="TableGrid"/>
              <w:tblpPr w:leftFromText="180" w:rightFromText="180" w:horzAnchor="margin" w:tblpY="1230"/>
              <w:tblOverlap w:val="never"/>
              <w:tblW w:w="3145" w:type="dxa"/>
              <w:tblInd w:w="0" w:type="dxa"/>
              <w:tblLook w:val="04A0" w:firstRow="1" w:lastRow="0" w:firstColumn="1" w:lastColumn="0" w:noHBand="0" w:noVBand="1"/>
            </w:tblPr>
            <w:tblGrid>
              <w:gridCol w:w="1480"/>
              <w:gridCol w:w="1665"/>
            </w:tblGrid>
            <w:tr w:rsidR="00B91B0F" w14:paraId="15F09415" w14:textId="77777777" w:rsidTr="00CC5207">
              <w:tc>
                <w:tcPr>
                  <w:tcW w:w="1480" w:type="dxa"/>
                </w:tcPr>
                <w:p w14:paraId="6F9D6387" w14:textId="77777777" w:rsidR="00B91B0F" w:rsidRDefault="00B91B0F">
                  <w:pPr>
                    <w:spacing w:before="60" w:after="60" w:line="480" w:lineRule="auto"/>
                    <w:jc w:val="left"/>
                    <w:rPr>
                      <w:rFonts w:eastAsia="Times New Roman" w:cs="Times New Roman"/>
                      <w:b/>
                      <w:szCs w:val="24"/>
                    </w:rPr>
                  </w:pPr>
                  <w:r>
                    <w:rPr>
                      <w:rFonts w:eastAsia="Times New Roman" w:cs="Times New Roman"/>
                      <w:b/>
                      <w:szCs w:val="24"/>
                    </w:rPr>
                    <w:t>Version:</w:t>
                  </w:r>
                </w:p>
              </w:tc>
              <w:tc>
                <w:tcPr>
                  <w:tcW w:w="1665" w:type="dxa"/>
                </w:tcPr>
                <w:p w14:paraId="04002DFA" w14:textId="77777777" w:rsidR="00B91B0F" w:rsidRDefault="00B91B0F">
                  <w:pPr>
                    <w:spacing w:before="60" w:after="60" w:line="480" w:lineRule="auto"/>
                    <w:jc w:val="left"/>
                    <w:rPr>
                      <w:rFonts w:eastAsia="Times New Roman" w:cs="Times New Roman"/>
                      <w:b/>
                      <w:szCs w:val="24"/>
                    </w:rPr>
                  </w:pPr>
                  <w:r>
                    <w:rPr>
                      <w:rFonts w:eastAsia="Times New Roman" w:cs="Times New Roman"/>
                      <w:b/>
                      <w:szCs w:val="24"/>
                    </w:rPr>
                    <w:t>Date:</w:t>
                  </w:r>
                </w:p>
              </w:tc>
            </w:tr>
            <w:tr w:rsidR="00B91B0F" w14:paraId="54DD5981" w14:textId="77777777" w:rsidTr="00CC5207">
              <w:tc>
                <w:tcPr>
                  <w:tcW w:w="1480" w:type="dxa"/>
                </w:tcPr>
                <w:p w14:paraId="496DAF50" w14:textId="77777777" w:rsidR="00B91B0F" w:rsidRDefault="00B91B0F">
                  <w:pPr>
                    <w:spacing w:before="60" w:after="60" w:line="480" w:lineRule="auto"/>
                    <w:jc w:val="left"/>
                    <w:rPr>
                      <w:rFonts w:eastAsia="Times New Roman" w:cs="Times New Roman"/>
                      <w:b/>
                      <w:szCs w:val="24"/>
                    </w:rPr>
                  </w:pPr>
                  <w:r>
                    <w:rPr>
                      <w:rFonts w:eastAsia="Times New Roman" w:cs="Times New Roman"/>
                      <w:b/>
                      <w:szCs w:val="24"/>
                    </w:rPr>
                    <w:t>1.0</w:t>
                  </w:r>
                </w:p>
              </w:tc>
              <w:tc>
                <w:tcPr>
                  <w:tcW w:w="1665" w:type="dxa"/>
                </w:tcPr>
                <w:p w14:paraId="0FEB670F" w14:textId="77777777" w:rsidR="00B91B0F" w:rsidRDefault="0048342B">
                  <w:pPr>
                    <w:spacing w:before="60" w:after="60" w:line="480" w:lineRule="auto"/>
                    <w:jc w:val="left"/>
                    <w:rPr>
                      <w:rFonts w:eastAsia="Times New Roman" w:cs="Times New Roman"/>
                      <w:b/>
                      <w:szCs w:val="24"/>
                    </w:rPr>
                  </w:pPr>
                  <w:r>
                    <w:rPr>
                      <w:rFonts w:eastAsia="Times New Roman" w:cs="Times New Roman"/>
                      <w:b/>
                      <w:szCs w:val="24"/>
                    </w:rPr>
                    <w:t>09/11/2021</w:t>
                  </w:r>
                </w:p>
              </w:tc>
            </w:tr>
            <w:tr w:rsidR="00B91B0F" w14:paraId="33A1BD44" w14:textId="77777777" w:rsidTr="00CC5207">
              <w:tc>
                <w:tcPr>
                  <w:tcW w:w="1480" w:type="dxa"/>
                </w:tcPr>
                <w:p w14:paraId="4ABF8666" w14:textId="77777777" w:rsidR="00B91B0F" w:rsidRDefault="0048342B">
                  <w:pPr>
                    <w:spacing w:before="60" w:after="60" w:line="480" w:lineRule="auto"/>
                    <w:jc w:val="left"/>
                    <w:rPr>
                      <w:rFonts w:eastAsia="Times New Roman" w:cs="Times New Roman"/>
                      <w:b/>
                      <w:szCs w:val="24"/>
                    </w:rPr>
                  </w:pPr>
                  <w:r>
                    <w:rPr>
                      <w:rFonts w:eastAsia="Times New Roman" w:cs="Times New Roman"/>
                      <w:b/>
                      <w:szCs w:val="24"/>
                    </w:rPr>
                    <w:t>2.0</w:t>
                  </w:r>
                </w:p>
              </w:tc>
              <w:tc>
                <w:tcPr>
                  <w:tcW w:w="1665" w:type="dxa"/>
                </w:tcPr>
                <w:p w14:paraId="3093DD68" w14:textId="77777777" w:rsidR="00B91B0F" w:rsidRDefault="0048342B">
                  <w:pPr>
                    <w:spacing w:before="60" w:after="60" w:line="480" w:lineRule="auto"/>
                    <w:jc w:val="left"/>
                    <w:rPr>
                      <w:rFonts w:eastAsia="Times New Roman" w:cs="Times New Roman"/>
                      <w:b/>
                      <w:szCs w:val="24"/>
                    </w:rPr>
                  </w:pPr>
                  <w:r>
                    <w:rPr>
                      <w:rFonts w:eastAsia="Times New Roman" w:cs="Times New Roman"/>
                      <w:b/>
                      <w:szCs w:val="24"/>
                    </w:rPr>
                    <w:t>09/24/2021</w:t>
                  </w:r>
                </w:p>
              </w:tc>
            </w:tr>
          </w:tbl>
          <w:p w14:paraId="5EE6B56A" w14:textId="77777777" w:rsidR="00B91B0F" w:rsidRDefault="00B91B0F">
            <w:pPr>
              <w:spacing w:before="60" w:after="60" w:line="480" w:lineRule="auto"/>
              <w:jc w:val="left"/>
              <w:rPr>
                <w:rFonts w:eastAsia="Times New Roman" w:cs="Times New Roman"/>
                <w:b/>
                <w:szCs w:val="24"/>
              </w:rPr>
            </w:pPr>
          </w:p>
          <w:p w14:paraId="53CA89EF" w14:textId="77777777" w:rsidR="00B91B0F" w:rsidRDefault="00B91B0F">
            <w:pPr>
              <w:spacing w:before="60" w:after="60" w:line="480" w:lineRule="auto"/>
              <w:jc w:val="left"/>
            </w:pPr>
          </w:p>
        </w:tc>
        <w:tc>
          <w:tcPr>
            <w:tcW w:w="3413" w:type="pct"/>
            <w:shd w:val="clear" w:color="auto" w:fill="FFFFFF" w:themeFill="background1"/>
            <w:hideMark/>
          </w:tcPr>
          <w:p w14:paraId="1C1A7B48" w14:textId="77777777" w:rsidR="00E76F46" w:rsidRDefault="0049598D" w:rsidP="00A3435E">
            <w:pPr>
              <w:jc w:val="both"/>
            </w:pPr>
            <w:r>
              <w:t>9/24/2021</w:t>
            </w:r>
          </w:p>
        </w:tc>
      </w:tr>
    </w:tbl>
    <w:p w14:paraId="517ED867" w14:textId="77777777" w:rsidR="00962586" w:rsidRPr="00322ECD" w:rsidRDefault="00962586" w:rsidP="00322ECD">
      <w:pPr>
        <w:jc w:val="both"/>
      </w:pPr>
    </w:p>
    <w:p w14:paraId="0A40C95A" w14:textId="77777777" w:rsidR="00962586" w:rsidRDefault="00962586">
      <w:pPr>
        <w:rPr>
          <w:rFonts w:cs="Times New Roman"/>
        </w:rPr>
      </w:pPr>
    </w:p>
    <w:p w14:paraId="727944AE" w14:textId="77777777" w:rsidR="00E76F46" w:rsidRDefault="00036B52" w:rsidP="00962586">
      <w:pPr>
        <w:jc w:val="left"/>
        <w:rPr>
          <w:rFonts w:cs="Times New Roman"/>
          <w:b/>
          <w:bCs/>
        </w:rPr>
      </w:pPr>
      <w:r w:rsidRPr="00036B52">
        <w:rPr>
          <w:rFonts w:cs="Times New Roman"/>
          <w:b/>
          <w:bCs/>
        </w:rPr>
        <w:t>EXECUTIVE SUMMARY</w:t>
      </w:r>
    </w:p>
    <w:p w14:paraId="314CAFE3" w14:textId="77777777" w:rsidR="00036B52" w:rsidRPr="00036B52" w:rsidRDefault="00036B52" w:rsidP="00962586">
      <w:pPr>
        <w:jc w:val="left"/>
        <w:rPr>
          <w:rFonts w:ascii="Arial" w:hAnsi="Arial" w:cs="Arial"/>
          <w:sz w:val="19"/>
          <w:szCs w:val="19"/>
        </w:rPr>
      </w:pPr>
    </w:p>
    <w:p w14:paraId="660467DC" w14:textId="77777777" w:rsidR="00D320EF" w:rsidRPr="00D320EF" w:rsidRDefault="008E1196" w:rsidP="00D320EF">
      <w:pPr>
        <w:jc w:val="left"/>
        <w:rPr>
          <w:ins w:id="2" w:author="Ethan Grimes" w:date="2021-09-24T19:05:00Z"/>
          <w:rFonts w:ascii="Arial" w:hAnsi="Arial" w:cs="Arial"/>
          <w:sz w:val="19"/>
          <w:szCs w:val="19"/>
          <w:rPrChange w:id="3" w:author="Ethan Grimes" w:date="2021-09-24T19:05:00Z">
            <w:rPr>
              <w:ins w:id="4" w:author="Ethan Grimes" w:date="2021-09-24T19:05:00Z"/>
              <w:rFonts w:ascii="Arial" w:hAnsi="Arial" w:cs="Arial"/>
              <w:sz w:val="22"/>
            </w:rPr>
          </w:rPrChange>
        </w:rPr>
      </w:pPr>
      <w:ins w:id="5" w:author="Ethan Grimes" w:date="2021-09-24T18:49:00Z">
        <w:r w:rsidRPr="00D320EF">
          <w:rPr>
            <w:rFonts w:ascii="Arial" w:hAnsi="Arial" w:cs="Arial"/>
            <w:sz w:val="19"/>
            <w:szCs w:val="19"/>
          </w:rPr>
          <w:t xml:space="preserve">This project is created with the goal of creating a </w:t>
        </w:r>
        <w:r w:rsidR="0058649E" w:rsidRPr="00D320EF">
          <w:rPr>
            <w:rFonts w:ascii="Arial" w:hAnsi="Arial" w:cs="Arial"/>
            <w:sz w:val="19"/>
            <w:szCs w:val="19"/>
          </w:rPr>
          <w:t>mentoring website named COBWeb</w:t>
        </w:r>
      </w:ins>
      <w:ins w:id="6" w:author="Ethan Grimes" w:date="2021-09-24T18:51:00Z">
        <w:r w:rsidR="00DA0439" w:rsidRPr="00D320EF">
          <w:rPr>
            <w:rFonts w:ascii="Arial" w:hAnsi="Arial" w:cs="Arial"/>
            <w:sz w:val="19"/>
            <w:szCs w:val="19"/>
          </w:rPr>
          <w:t xml:space="preserve"> that will </w:t>
        </w:r>
      </w:ins>
      <w:ins w:id="7" w:author="Ethan Grimes" w:date="2021-09-24T19:04:00Z">
        <w:r w:rsidR="00D320EF" w:rsidRPr="00D320EF">
          <w:rPr>
            <w:rFonts w:ascii="Arial" w:hAnsi="Arial" w:cs="Arial"/>
            <w:sz w:val="19"/>
            <w:szCs w:val="19"/>
          </w:rPr>
          <w:t>meet the g</w:t>
        </w:r>
      </w:ins>
      <w:ins w:id="8" w:author="Ethan Grimes" w:date="2021-09-24T19:05:00Z">
        <w:r w:rsidR="00D320EF" w:rsidRPr="00D320EF">
          <w:rPr>
            <w:rFonts w:ascii="Arial" w:hAnsi="Arial" w:cs="Arial"/>
            <w:sz w:val="19"/>
            <w:szCs w:val="19"/>
          </w:rPr>
          <w:t xml:space="preserve">oals of </w:t>
        </w:r>
      </w:ins>
      <w:ins w:id="9" w:author="Ethan Grimes" w:date="2021-09-24T19:20:00Z">
        <w:r w:rsidR="007A2258">
          <w:rPr>
            <w:rFonts w:ascii="Arial" w:hAnsi="Arial" w:cs="Arial"/>
            <w:sz w:val="19"/>
            <w:szCs w:val="19"/>
          </w:rPr>
          <w:t>i</w:t>
        </w:r>
      </w:ins>
      <w:ins w:id="10" w:author="Ethan Grimes" w:date="2021-09-24T19:05:00Z">
        <w:r w:rsidR="00D320EF" w:rsidRPr="00D320EF">
          <w:rPr>
            <w:rFonts w:ascii="Arial" w:hAnsi="Arial" w:cs="Arial"/>
            <w:sz w:val="19"/>
            <w:szCs w:val="19"/>
            <w:rPrChange w:id="11" w:author="Ethan Grimes" w:date="2021-09-24T19:05:00Z">
              <w:rPr>
                <w:rFonts w:ascii="Arial" w:hAnsi="Arial" w:cs="Arial"/>
                <w:sz w:val="22"/>
              </w:rPr>
            </w:rPrChange>
          </w:rPr>
          <w:t>ncreas</w:t>
        </w:r>
      </w:ins>
      <w:ins w:id="12" w:author="Ethan Grimes" w:date="2021-09-24T19:06:00Z">
        <w:r w:rsidR="00D320EF">
          <w:rPr>
            <w:rFonts w:ascii="Arial" w:hAnsi="Arial" w:cs="Arial"/>
            <w:sz w:val="19"/>
            <w:szCs w:val="19"/>
          </w:rPr>
          <w:t>ing</w:t>
        </w:r>
      </w:ins>
      <w:ins w:id="13" w:author="Ethan Grimes" w:date="2021-09-24T19:05:00Z">
        <w:r w:rsidR="00D320EF" w:rsidRPr="00D320EF">
          <w:rPr>
            <w:rFonts w:ascii="Arial" w:hAnsi="Arial" w:cs="Arial"/>
            <w:sz w:val="19"/>
            <w:szCs w:val="19"/>
            <w:rPrChange w:id="14" w:author="Ethan Grimes" w:date="2021-09-24T19:05:00Z">
              <w:rPr>
                <w:rFonts w:ascii="Arial" w:hAnsi="Arial" w:cs="Arial"/>
                <w:sz w:val="22"/>
              </w:rPr>
            </w:rPrChange>
          </w:rPr>
          <w:t xml:space="preserve"> the </w:t>
        </w:r>
      </w:ins>
      <w:ins w:id="15" w:author="Ethan Grimes" w:date="2021-09-24T19:20:00Z">
        <w:r w:rsidR="007A2258">
          <w:rPr>
            <w:rFonts w:ascii="Arial" w:hAnsi="Arial" w:cs="Arial"/>
            <w:sz w:val="19"/>
            <w:szCs w:val="19"/>
          </w:rPr>
          <w:t>r</w:t>
        </w:r>
      </w:ins>
      <w:ins w:id="16" w:author="Ethan Grimes" w:date="2021-09-24T19:05:00Z">
        <w:r w:rsidR="00D320EF" w:rsidRPr="00D320EF">
          <w:rPr>
            <w:rFonts w:ascii="Arial" w:hAnsi="Arial" w:cs="Arial"/>
            <w:sz w:val="19"/>
            <w:szCs w:val="19"/>
            <w:rPrChange w:id="17" w:author="Ethan Grimes" w:date="2021-09-24T19:05:00Z">
              <w:rPr>
                <w:rFonts w:ascii="Arial" w:hAnsi="Arial" w:cs="Arial"/>
                <w:sz w:val="22"/>
              </w:rPr>
            </w:rPrChange>
          </w:rPr>
          <w:t xml:space="preserve">etention of </w:t>
        </w:r>
      </w:ins>
      <w:ins w:id="18" w:author="Ethan Grimes" w:date="2021-09-24T19:20:00Z">
        <w:r w:rsidR="007A2258">
          <w:rPr>
            <w:rFonts w:ascii="Arial" w:hAnsi="Arial" w:cs="Arial"/>
            <w:sz w:val="19"/>
            <w:szCs w:val="19"/>
          </w:rPr>
          <w:t>s</w:t>
        </w:r>
      </w:ins>
      <w:ins w:id="19" w:author="Ethan Grimes" w:date="2021-09-24T19:05:00Z">
        <w:r w:rsidR="00D320EF" w:rsidRPr="00D320EF">
          <w:rPr>
            <w:rFonts w:ascii="Arial" w:hAnsi="Arial" w:cs="Arial"/>
            <w:sz w:val="19"/>
            <w:szCs w:val="19"/>
            <w:rPrChange w:id="20" w:author="Ethan Grimes" w:date="2021-09-24T19:05:00Z">
              <w:rPr>
                <w:rFonts w:ascii="Arial" w:hAnsi="Arial" w:cs="Arial"/>
                <w:sz w:val="22"/>
              </w:rPr>
            </w:rPrChange>
          </w:rPr>
          <w:t xml:space="preserve">tudents in the CIS Program, </w:t>
        </w:r>
      </w:ins>
      <w:ins w:id="21" w:author="Ethan Grimes" w:date="2021-09-24T19:20:00Z">
        <w:r w:rsidR="007A2258">
          <w:rPr>
            <w:rFonts w:ascii="Arial" w:hAnsi="Arial" w:cs="Arial"/>
            <w:sz w:val="19"/>
            <w:szCs w:val="19"/>
          </w:rPr>
          <w:t>c</w:t>
        </w:r>
      </w:ins>
      <w:ins w:id="22" w:author="Ethan Grimes" w:date="2021-09-24T19:05:00Z">
        <w:r w:rsidR="00D320EF" w:rsidRPr="00D320EF">
          <w:rPr>
            <w:rFonts w:ascii="Arial" w:hAnsi="Arial" w:cs="Arial"/>
            <w:sz w:val="19"/>
            <w:szCs w:val="19"/>
            <w:rPrChange w:id="23" w:author="Ethan Grimes" w:date="2021-09-24T19:05:00Z">
              <w:rPr>
                <w:rFonts w:ascii="Arial" w:hAnsi="Arial" w:cs="Arial"/>
                <w:sz w:val="22"/>
              </w:rPr>
            </w:rPrChange>
          </w:rPr>
          <w:t>reat</w:t>
        </w:r>
      </w:ins>
      <w:ins w:id="24" w:author="Ethan Grimes" w:date="2021-09-24T19:06:00Z">
        <w:r w:rsidR="00D320EF">
          <w:rPr>
            <w:rFonts w:ascii="Arial" w:hAnsi="Arial" w:cs="Arial"/>
            <w:sz w:val="19"/>
            <w:szCs w:val="19"/>
          </w:rPr>
          <w:t>ing</w:t>
        </w:r>
      </w:ins>
      <w:ins w:id="25" w:author="Ethan Grimes" w:date="2021-09-24T19:05:00Z">
        <w:r w:rsidR="00D320EF" w:rsidRPr="00D320EF">
          <w:rPr>
            <w:rFonts w:ascii="Arial" w:hAnsi="Arial" w:cs="Arial"/>
            <w:sz w:val="19"/>
            <w:szCs w:val="19"/>
            <w:rPrChange w:id="26" w:author="Ethan Grimes" w:date="2021-09-24T19:05:00Z">
              <w:rPr>
                <w:rFonts w:ascii="Arial" w:hAnsi="Arial" w:cs="Arial"/>
                <w:sz w:val="22"/>
              </w:rPr>
            </w:rPrChange>
          </w:rPr>
          <w:t xml:space="preserve"> a </w:t>
        </w:r>
      </w:ins>
      <w:ins w:id="27" w:author="Ethan Grimes" w:date="2021-09-24T19:20:00Z">
        <w:r w:rsidR="007A2258">
          <w:rPr>
            <w:rFonts w:ascii="Arial" w:hAnsi="Arial" w:cs="Arial"/>
            <w:sz w:val="19"/>
            <w:szCs w:val="19"/>
          </w:rPr>
          <w:t>l</w:t>
        </w:r>
      </w:ins>
      <w:ins w:id="28" w:author="Ethan Grimes" w:date="2021-09-24T19:05:00Z">
        <w:r w:rsidR="00D320EF" w:rsidRPr="00D320EF">
          <w:rPr>
            <w:rFonts w:ascii="Arial" w:hAnsi="Arial" w:cs="Arial"/>
            <w:sz w:val="19"/>
            <w:szCs w:val="19"/>
            <w:rPrChange w:id="29" w:author="Ethan Grimes" w:date="2021-09-24T19:05:00Z">
              <w:rPr>
                <w:rFonts w:ascii="Arial" w:hAnsi="Arial" w:cs="Arial"/>
                <w:sz w:val="22"/>
              </w:rPr>
            </w:rPrChange>
          </w:rPr>
          <w:t xml:space="preserve">arger, </w:t>
        </w:r>
      </w:ins>
      <w:ins w:id="30" w:author="Ethan Grimes" w:date="2021-09-24T19:20:00Z">
        <w:r w:rsidR="007A2258">
          <w:rPr>
            <w:rFonts w:ascii="Arial" w:hAnsi="Arial" w:cs="Arial"/>
            <w:sz w:val="19"/>
            <w:szCs w:val="19"/>
          </w:rPr>
          <w:t>m</w:t>
        </w:r>
      </w:ins>
      <w:ins w:id="31" w:author="Ethan Grimes" w:date="2021-09-24T19:05:00Z">
        <w:r w:rsidR="00D320EF" w:rsidRPr="00D320EF">
          <w:rPr>
            <w:rFonts w:ascii="Arial" w:hAnsi="Arial" w:cs="Arial"/>
            <w:sz w:val="19"/>
            <w:szCs w:val="19"/>
            <w:rPrChange w:id="32" w:author="Ethan Grimes" w:date="2021-09-24T19:05:00Z">
              <w:rPr>
                <w:rFonts w:ascii="Arial" w:hAnsi="Arial" w:cs="Arial"/>
                <w:sz w:val="22"/>
              </w:rPr>
            </w:rPrChange>
          </w:rPr>
          <w:t xml:space="preserve">ore </w:t>
        </w:r>
      </w:ins>
      <w:ins w:id="33" w:author="Ethan Grimes" w:date="2021-09-24T19:20:00Z">
        <w:r w:rsidR="007A2258">
          <w:rPr>
            <w:rFonts w:ascii="Arial" w:hAnsi="Arial" w:cs="Arial"/>
            <w:sz w:val="19"/>
            <w:szCs w:val="19"/>
          </w:rPr>
          <w:t>i</w:t>
        </w:r>
      </w:ins>
      <w:ins w:id="34" w:author="Ethan Grimes" w:date="2021-09-24T19:05:00Z">
        <w:r w:rsidR="00D320EF" w:rsidRPr="00D320EF">
          <w:rPr>
            <w:rFonts w:ascii="Arial" w:hAnsi="Arial" w:cs="Arial"/>
            <w:sz w:val="19"/>
            <w:szCs w:val="19"/>
            <w:rPrChange w:id="35" w:author="Ethan Grimes" w:date="2021-09-24T19:05:00Z">
              <w:rPr>
                <w:rFonts w:ascii="Arial" w:hAnsi="Arial" w:cs="Arial"/>
                <w:sz w:val="22"/>
              </w:rPr>
            </w:rPrChange>
          </w:rPr>
          <w:t xml:space="preserve">nclusive CIS Community, </w:t>
        </w:r>
      </w:ins>
      <w:ins w:id="36" w:author="Ethan Grimes" w:date="2021-09-24T19:20:00Z">
        <w:r w:rsidR="007A2258">
          <w:rPr>
            <w:rFonts w:ascii="Arial" w:hAnsi="Arial" w:cs="Arial"/>
            <w:sz w:val="19"/>
            <w:szCs w:val="19"/>
          </w:rPr>
          <w:t>i</w:t>
        </w:r>
      </w:ins>
      <w:ins w:id="37" w:author="Ethan Grimes" w:date="2021-09-24T19:05:00Z">
        <w:r w:rsidR="00D320EF" w:rsidRPr="00D320EF">
          <w:rPr>
            <w:rFonts w:ascii="Arial" w:hAnsi="Arial" w:cs="Arial"/>
            <w:sz w:val="19"/>
            <w:szCs w:val="19"/>
            <w:rPrChange w:id="38" w:author="Ethan Grimes" w:date="2021-09-24T19:05:00Z">
              <w:rPr>
                <w:rFonts w:ascii="Arial" w:hAnsi="Arial" w:cs="Arial"/>
                <w:sz w:val="22"/>
              </w:rPr>
            </w:rPrChange>
          </w:rPr>
          <w:t>ncreas</w:t>
        </w:r>
      </w:ins>
      <w:ins w:id="39" w:author="Ethan Grimes" w:date="2021-09-24T19:06:00Z">
        <w:r w:rsidR="00D320EF">
          <w:rPr>
            <w:rFonts w:ascii="Arial" w:hAnsi="Arial" w:cs="Arial"/>
            <w:sz w:val="19"/>
            <w:szCs w:val="19"/>
          </w:rPr>
          <w:t>ing</w:t>
        </w:r>
      </w:ins>
      <w:ins w:id="40" w:author="Ethan Grimes" w:date="2021-09-24T19:05:00Z">
        <w:r w:rsidR="00D320EF" w:rsidRPr="00D320EF">
          <w:rPr>
            <w:rFonts w:ascii="Arial" w:hAnsi="Arial" w:cs="Arial"/>
            <w:sz w:val="19"/>
            <w:szCs w:val="19"/>
            <w:rPrChange w:id="41" w:author="Ethan Grimes" w:date="2021-09-24T19:05:00Z">
              <w:rPr>
                <w:rFonts w:ascii="Arial" w:hAnsi="Arial" w:cs="Arial"/>
                <w:sz w:val="22"/>
              </w:rPr>
            </w:rPrChange>
          </w:rPr>
          <w:t xml:space="preserve"> the </w:t>
        </w:r>
      </w:ins>
      <w:ins w:id="42" w:author="Ethan Grimes" w:date="2021-09-24T19:20:00Z">
        <w:r w:rsidR="007A2258">
          <w:rPr>
            <w:rFonts w:ascii="Arial" w:hAnsi="Arial" w:cs="Arial"/>
            <w:sz w:val="19"/>
            <w:szCs w:val="19"/>
          </w:rPr>
          <w:t>n</w:t>
        </w:r>
      </w:ins>
      <w:ins w:id="43" w:author="Ethan Grimes" w:date="2021-09-24T19:05:00Z">
        <w:r w:rsidR="00D320EF" w:rsidRPr="00D320EF">
          <w:rPr>
            <w:rFonts w:ascii="Arial" w:hAnsi="Arial" w:cs="Arial"/>
            <w:sz w:val="19"/>
            <w:szCs w:val="19"/>
            <w:rPrChange w:id="44" w:author="Ethan Grimes" w:date="2021-09-24T19:05:00Z">
              <w:rPr>
                <w:rFonts w:ascii="Arial" w:hAnsi="Arial" w:cs="Arial"/>
                <w:sz w:val="22"/>
              </w:rPr>
            </w:rPrChange>
          </w:rPr>
          <w:t xml:space="preserve">umber of </w:t>
        </w:r>
      </w:ins>
      <w:ins w:id="45" w:author="Ethan Grimes" w:date="2021-09-24T19:20:00Z">
        <w:r w:rsidR="007A2258">
          <w:rPr>
            <w:rFonts w:ascii="Arial" w:hAnsi="Arial" w:cs="Arial"/>
            <w:sz w:val="19"/>
            <w:szCs w:val="19"/>
          </w:rPr>
          <w:t>d</w:t>
        </w:r>
      </w:ins>
      <w:ins w:id="46" w:author="Ethan Grimes" w:date="2021-09-24T19:05:00Z">
        <w:r w:rsidR="00D320EF" w:rsidRPr="00D320EF">
          <w:rPr>
            <w:rFonts w:ascii="Arial" w:hAnsi="Arial" w:cs="Arial"/>
            <w:sz w:val="19"/>
            <w:szCs w:val="19"/>
            <w:rPrChange w:id="47" w:author="Ethan Grimes" w:date="2021-09-24T19:05:00Z">
              <w:rPr>
                <w:rFonts w:ascii="Arial" w:hAnsi="Arial" w:cs="Arial"/>
                <w:sz w:val="22"/>
              </w:rPr>
            </w:rPrChange>
          </w:rPr>
          <w:t xml:space="preserve">onations to the CIS Department, </w:t>
        </w:r>
      </w:ins>
      <w:ins w:id="48" w:author="Ethan Grimes" w:date="2021-09-24T19:06:00Z">
        <w:r w:rsidR="003E7EB5">
          <w:rPr>
            <w:rFonts w:ascii="Arial" w:hAnsi="Arial" w:cs="Arial"/>
            <w:sz w:val="19"/>
            <w:szCs w:val="19"/>
          </w:rPr>
          <w:t xml:space="preserve">and </w:t>
        </w:r>
      </w:ins>
      <w:ins w:id="49" w:author="Ethan Grimes" w:date="2021-09-24T19:21:00Z">
        <w:r w:rsidR="007A2258">
          <w:rPr>
            <w:rFonts w:ascii="Arial" w:hAnsi="Arial" w:cs="Arial"/>
            <w:sz w:val="19"/>
            <w:szCs w:val="19"/>
          </w:rPr>
          <w:t>c</w:t>
        </w:r>
      </w:ins>
      <w:ins w:id="50" w:author="Ethan Grimes" w:date="2021-09-24T19:05:00Z">
        <w:r w:rsidR="00D320EF" w:rsidRPr="00D320EF">
          <w:rPr>
            <w:rFonts w:ascii="Arial" w:hAnsi="Arial" w:cs="Arial"/>
            <w:sz w:val="19"/>
            <w:szCs w:val="19"/>
            <w:rPrChange w:id="51" w:author="Ethan Grimes" w:date="2021-09-24T19:05:00Z">
              <w:rPr>
                <w:rFonts w:ascii="Arial" w:hAnsi="Arial" w:cs="Arial"/>
                <w:sz w:val="22"/>
              </w:rPr>
            </w:rPrChange>
          </w:rPr>
          <w:t>reat</w:t>
        </w:r>
      </w:ins>
      <w:ins w:id="52" w:author="Ethan Grimes" w:date="2021-09-24T19:06:00Z">
        <w:r w:rsidR="00D320EF">
          <w:rPr>
            <w:rFonts w:ascii="Arial" w:hAnsi="Arial" w:cs="Arial"/>
            <w:sz w:val="19"/>
            <w:szCs w:val="19"/>
          </w:rPr>
          <w:t>ing</w:t>
        </w:r>
      </w:ins>
      <w:ins w:id="53" w:author="Ethan Grimes" w:date="2021-09-24T19:05:00Z">
        <w:r w:rsidR="00D320EF" w:rsidRPr="00D320EF">
          <w:rPr>
            <w:rFonts w:ascii="Arial" w:hAnsi="Arial" w:cs="Arial"/>
            <w:sz w:val="19"/>
            <w:szCs w:val="19"/>
            <w:rPrChange w:id="54" w:author="Ethan Grimes" w:date="2021-09-24T19:05:00Z">
              <w:rPr>
                <w:rFonts w:ascii="Arial" w:hAnsi="Arial" w:cs="Arial"/>
                <w:sz w:val="22"/>
              </w:rPr>
            </w:rPrChange>
          </w:rPr>
          <w:t xml:space="preserve"> a </w:t>
        </w:r>
      </w:ins>
      <w:ins w:id="55" w:author="Ethan Grimes" w:date="2021-09-24T19:21:00Z">
        <w:r w:rsidR="007A2258">
          <w:rPr>
            <w:rFonts w:ascii="Arial" w:hAnsi="Arial" w:cs="Arial"/>
            <w:sz w:val="19"/>
            <w:szCs w:val="19"/>
          </w:rPr>
          <w:t>u</w:t>
        </w:r>
      </w:ins>
      <w:ins w:id="56" w:author="Ethan Grimes" w:date="2021-09-24T19:05:00Z">
        <w:r w:rsidR="00D320EF" w:rsidRPr="00D320EF">
          <w:rPr>
            <w:rFonts w:ascii="Arial" w:hAnsi="Arial" w:cs="Arial"/>
            <w:sz w:val="19"/>
            <w:szCs w:val="19"/>
            <w:rPrChange w:id="57" w:author="Ethan Grimes" w:date="2021-09-24T19:05:00Z">
              <w:rPr>
                <w:rFonts w:ascii="Arial" w:hAnsi="Arial" w:cs="Arial"/>
                <w:sz w:val="22"/>
              </w:rPr>
            </w:rPrChange>
          </w:rPr>
          <w:t>ser-</w:t>
        </w:r>
      </w:ins>
      <w:ins w:id="58" w:author="Ethan Grimes" w:date="2021-09-24T19:21:00Z">
        <w:r w:rsidR="007A2258">
          <w:rPr>
            <w:rFonts w:ascii="Arial" w:hAnsi="Arial" w:cs="Arial"/>
            <w:sz w:val="19"/>
            <w:szCs w:val="19"/>
          </w:rPr>
          <w:t>f</w:t>
        </w:r>
      </w:ins>
      <w:ins w:id="59" w:author="Ethan Grimes" w:date="2021-09-24T19:05:00Z">
        <w:r w:rsidR="00D320EF" w:rsidRPr="00D320EF">
          <w:rPr>
            <w:rFonts w:ascii="Arial" w:hAnsi="Arial" w:cs="Arial"/>
            <w:sz w:val="19"/>
            <w:szCs w:val="19"/>
            <w:rPrChange w:id="60" w:author="Ethan Grimes" w:date="2021-09-24T19:05:00Z">
              <w:rPr>
                <w:rFonts w:ascii="Arial" w:hAnsi="Arial" w:cs="Arial"/>
                <w:sz w:val="22"/>
              </w:rPr>
            </w:rPrChange>
          </w:rPr>
          <w:t xml:space="preserve">riendly </w:t>
        </w:r>
      </w:ins>
      <w:ins w:id="61" w:author="Ethan Grimes" w:date="2021-09-24T19:21:00Z">
        <w:r w:rsidR="007A2258">
          <w:rPr>
            <w:rFonts w:ascii="Arial" w:hAnsi="Arial" w:cs="Arial"/>
            <w:sz w:val="19"/>
            <w:szCs w:val="19"/>
          </w:rPr>
          <w:t>m</w:t>
        </w:r>
      </w:ins>
      <w:ins w:id="62" w:author="Ethan Grimes" w:date="2021-09-24T19:05:00Z">
        <w:r w:rsidR="00D320EF" w:rsidRPr="00D320EF">
          <w:rPr>
            <w:rFonts w:ascii="Arial" w:hAnsi="Arial" w:cs="Arial"/>
            <w:sz w:val="19"/>
            <w:szCs w:val="19"/>
            <w:rPrChange w:id="63" w:author="Ethan Grimes" w:date="2021-09-24T19:05:00Z">
              <w:rPr>
                <w:rFonts w:ascii="Arial" w:hAnsi="Arial" w:cs="Arial"/>
                <w:sz w:val="22"/>
              </w:rPr>
            </w:rPrChange>
          </w:rPr>
          <w:t xml:space="preserve">entoring </w:t>
        </w:r>
      </w:ins>
      <w:ins w:id="64" w:author="Ethan Grimes" w:date="2021-09-24T19:21:00Z">
        <w:r w:rsidR="007A2258">
          <w:rPr>
            <w:rFonts w:ascii="Arial" w:hAnsi="Arial" w:cs="Arial"/>
            <w:sz w:val="19"/>
            <w:szCs w:val="19"/>
          </w:rPr>
          <w:t>s</w:t>
        </w:r>
      </w:ins>
      <w:ins w:id="65" w:author="Ethan Grimes" w:date="2021-09-24T19:05:00Z">
        <w:r w:rsidR="00D320EF" w:rsidRPr="00D320EF">
          <w:rPr>
            <w:rFonts w:ascii="Arial" w:hAnsi="Arial" w:cs="Arial"/>
            <w:sz w:val="19"/>
            <w:szCs w:val="19"/>
            <w:rPrChange w:id="66" w:author="Ethan Grimes" w:date="2021-09-24T19:05:00Z">
              <w:rPr>
                <w:rFonts w:ascii="Arial" w:hAnsi="Arial" w:cs="Arial"/>
                <w:sz w:val="22"/>
              </w:rPr>
            </w:rPrChange>
          </w:rPr>
          <w:t>ite</w:t>
        </w:r>
      </w:ins>
      <w:ins w:id="67" w:author="Ethan Grimes" w:date="2021-09-24T19:06:00Z">
        <w:r w:rsidR="003E7EB5">
          <w:rPr>
            <w:rFonts w:ascii="Arial" w:hAnsi="Arial" w:cs="Arial"/>
            <w:sz w:val="19"/>
            <w:szCs w:val="19"/>
          </w:rPr>
          <w:t xml:space="preserve">. The tasks listed in the document </w:t>
        </w:r>
      </w:ins>
      <w:ins w:id="68" w:author="Ethan Grimes" w:date="2021-09-24T19:21:00Z">
        <w:r w:rsidR="00C8147D">
          <w:rPr>
            <w:rFonts w:ascii="Arial" w:hAnsi="Arial" w:cs="Arial"/>
            <w:sz w:val="19"/>
            <w:szCs w:val="19"/>
          </w:rPr>
          <w:t xml:space="preserve">and the Gantt chart document how the development of the project will commence and with the expected </w:t>
        </w:r>
        <w:r w:rsidR="00462F58">
          <w:rPr>
            <w:rFonts w:ascii="Arial" w:hAnsi="Arial" w:cs="Arial"/>
            <w:sz w:val="19"/>
            <w:szCs w:val="19"/>
          </w:rPr>
          <w:t xml:space="preserve">completion dates. </w:t>
        </w:r>
      </w:ins>
      <w:ins w:id="69" w:author="Ethan Grimes" w:date="2021-09-24T19:22:00Z">
        <w:r w:rsidR="00462F58">
          <w:rPr>
            <w:rFonts w:ascii="Arial" w:hAnsi="Arial" w:cs="Arial"/>
            <w:sz w:val="19"/>
            <w:szCs w:val="19"/>
          </w:rPr>
          <w:t>The project will also adhere to the system requirements the sponsor</w:t>
        </w:r>
        <w:r w:rsidR="00C73629">
          <w:rPr>
            <w:rFonts w:ascii="Arial" w:hAnsi="Arial" w:cs="Arial"/>
            <w:sz w:val="19"/>
            <w:szCs w:val="19"/>
          </w:rPr>
          <w:t xml:space="preserve">, Dr. Robert Barker, requested and will </w:t>
        </w:r>
      </w:ins>
      <w:ins w:id="70" w:author="Ethan Grimes" w:date="2021-09-24T19:23:00Z">
        <w:r w:rsidR="00C73629">
          <w:rPr>
            <w:rFonts w:ascii="Arial" w:hAnsi="Arial" w:cs="Arial"/>
            <w:sz w:val="19"/>
            <w:szCs w:val="19"/>
          </w:rPr>
          <w:t xml:space="preserve">guarantee that </w:t>
        </w:r>
        <w:r w:rsidR="00446E6E">
          <w:rPr>
            <w:rFonts w:ascii="Arial" w:hAnsi="Arial" w:cs="Arial"/>
            <w:sz w:val="19"/>
            <w:szCs w:val="19"/>
          </w:rPr>
          <w:t xml:space="preserve">the acceptance criteria will be met. The Change Management Plan contained inside the document </w:t>
        </w:r>
      </w:ins>
      <w:ins w:id="71" w:author="Ethan Grimes" w:date="2021-09-24T19:24:00Z">
        <w:r w:rsidR="00691FFA">
          <w:rPr>
            <w:rFonts w:ascii="Arial" w:hAnsi="Arial" w:cs="Arial"/>
            <w:sz w:val="19"/>
            <w:szCs w:val="19"/>
          </w:rPr>
          <w:t xml:space="preserve">explains how change requests will be handled by both the project team and the sponsors. </w:t>
        </w:r>
      </w:ins>
      <w:ins w:id="72" w:author="Ethan Grimes" w:date="2021-09-24T19:25:00Z">
        <w:r w:rsidR="006F016E">
          <w:rPr>
            <w:rFonts w:ascii="Arial" w:hAnsi="Arial" w:cs="Arial"/>
            <w:sz w:val="19"/>
            <w:szCs w:val="19"/>
          </w:rPr>
          <w:t>This document is subject to change. In the event of a change, the sponsors will be notified immediately.</w:t>
        </w:r>
      </w:ins>
    </w:p>
    <w:p w14:paraId="52115F4D" w14:textId="77777777" w:rsidR="00E76F46" w:rsidRDefault="007D2499">
      <w:pPr>
        <w:jc w:val="left"/>
        <w:pPrChange w:id="73" w:author="Ethan Grimes" w:date="2021-09-24T18:48:00Z">
          <w:pPr/>
        </w:pPrChange>
      </w:pPr>
      <w:del w:id="74" w:author="Ethan Grimes" w:date="2021-09-24T18:51:00Z">
        <w:r w:rsidDel="00DA0439">
          <w:rPr>
            <w:rFonts w:cs="Times New Roman"/>
          </w:rPr>
          <w:delText> </w:delText>
        </w:r>
      </w:del>
    </w:p>
    <w:p w14:paraId="7F81FAE4" w14:textId="77777777" w:rsidR="008B3540" w:rsidRDefault="008B3540">
      <w:pPr>
        <w:jc w:val="both"/>
        <w:rPr>
          <w:rFonts w:cs="Times New Roman"/>
          <w:b/>
        </w:rPr>
      </w:pPr>
    </w:p>
    <w:p w14:paraId="3882E893" w14:textId="77777777" w:rsidR="008B3540" w:rsidRDefault="008B3540">
      <w:pPr>
        <w:jc w:val="both"/>
        <w:rPr>
          <w:rFonts w:cs="Times New Roman"/>
          <w:b/>
        </w:rPr>
      </w:pPr>
    </w:p>
    <w:p w14:paraId="11213109" w14:textId="77777777" w:rsidR="008B3540" w:rsidRDefault="008B3540">
      <w:pPr>
        <w:jc w:val="both"/>
        <w:rPr>
          <w:rFonts w:cs="Times New Roman"/>
          <w:b/>
        </w:rPr>
      </w:pPr>
    </w:p>
    <w:p w14:paraId="4162F3BF" w14:textId="77777777" w:rsidR="008B3540" w:rsidRDefault="008B3540">
      <w:pPr>
        <w:jc w:val="both"/>
        <w:rPr>
          <w:rFonts w:cs="Times New Roman"/>
          <w:b/>
        </w:rPr>
      </w:pPr>
    </w:p>
    <w:p w14:paraId="0C2DB930" w14:textId="77777777" w:rsidR="008B3540" w:rsidRDefault="008B3540">
      <w:pPr>
        <w:jc w:val="both"/>
        <w:rPr>
          <w:rFonts w:cs="Times New Roman"/>
          <w:b/>
        </w:rPr>
      </w:pPr>
    </w:p>
    <w:p w14:paraId="51260EE6" w14:textId="77777777" w:rsidR="008B3540" w:rsidRDefault="008B3540">
      <w:pPr>
        <w:jc w:val="both"/>
        <w:rPr>
          <w:rFonts w:cs="Times New Roman"/>
          <w:b/>
        </w:rPr>
      </w:pPr>
    </w:p>
    <w:p w14:paraId="3C166AB1" w14:textId="77777777" w:rsidR="008B3540" w:rsidRDefault="008B3540">
      <w:pPr>
        <w:jc w:val="both"/>
        <w:rPr>
          <w:rFonts w:cs="Times New Roman"/>
          <w:b/>
        </w:rPr>
      </w:pPr>
    </w:p>
    <w:p w14:paraId="4307D9AC" w14:textId="77777777" w:rsidR="008B3540" w:rsidRDefault="008B3540">
      <w:pPr>
        <w:jc w:val="both"/>
        <w:rPr>
          <w:rFonts w:cs="Times New Roman"/>
          <w:b/>
        </w:rPr>
      </w:pPr>
    </w:p>
    <w:p w14:paraId="1F367F5E" w14:textId="77777777" w:rsidR="008B3540" w:rsidRDefault="008B3540">
      <w:pPr>
        <w:jc w:val="both"/>
        <w:rPr>
          <w:rFonts w:cs="Times New Roman"/>
          <w:b/>
        </w:rPr>
      </w:pPr>
    </w:p>
    <w:p w14:paraId="08C0F180" w14:textId="77777777" w:rsidR="008B3540" w:rsidRDefault="008B3540">
      <w:pPr>
        <w:jc w:val="both"/>
        <w:rPr>
          <w:rFonts w:cs="Times New Roman"/>
          <w:b/>
        </w:rPr>
      </w:pPr>
    </w:p>
    <w:p w14:paraId="6CFD5F63" w14:textId="77777777" w:rsidR="008B3540" w:rsidRDefault="008B3540">
      <w:pPr>
        <w:jc w:val="both"/>
        <w:rPr>
          <w:rFonts w:cs="Times New Roman"/>
          <w:b/>
        </w:rPr>
      </w:pPr>
    </w:p>
    <w:p w14:paraId="4F415964" w14:textId="77777777" w:rsidR="008B3540" w:rsidRDefault="008B3540">
      <w:pPr>
        <w:jc w:val="both"/>
        <w:rPr>
          <w:rFonts w:cs="Times New Roman"/>
          <w:b/>
        </w:rPr>
      </w:pPr>
    </w:p>
    <w:p w14:paraId="190F380F" w14:textId="77777777" w:rsidR="008B3540" w:rsidRDefault="008B3540">
      <w:pPr>
        <w:jc w:val="both"/>
        <w:rPr>
          <w:rFonts w:cs="Times New Roman"/>
          <w:b/>
        </w:rPr>
      </w:pPr>
    </w:p>
    <w:p w14:paraId="77E64C0C" w14:textId="77777777" w:rsidR="008B3540" w:rsidRDefault="008B3540">
      <w:pPr>
        <w:jc w:val="both"/>
        <w:rPr>
          <w:rFonts w:cs="Times New Roman"/>
          <w:b/>
        </w:rPr>
      </w:pPr>
    </w:p>
    <w:p w14:paraId="590055D4" w14:textId="77777777" w:rsidR="00E76F46" w:rsidRDefault="007D2499">
      <w:pPr>
        <w:jc w:val="both"/>
      </w:pPr>
      <w:r>
        <w:rPr>
          <w:rFonts w:cs="Times New Roman"/>
          <w:b/>
        </w:rPr>
        <w:t>PROJECT BACKGROUND AND DESCRIPTION STATEMENT</w:t>
      </w:r>
    </w:p>
    <w:p w14:paraId="7CE98E63" w14:textId="77777777" w:rsidR="00E76F46" w:rsidRDefault="007D2499">
      <w:pPr>
        <w:spacing w:line="212" w:lineRule="exact"/>
        <w:ind w:right="-20"/>
        <w:jc w:val="left"/>
        <w:rPr>
          <w:rFonts w:ascii="Arial" w:eastAsia="Arial" w:hAnsi="Arial" w:cs="Arial"/>
          <w:color w:val="000000"/>
          <w:w w:val="101"/>
          <w:sz w:val="19"/>
          <w:szCs w:val="19"/>
        </w:rPr>
      </w:pPr>
      <w:r>
        <w:rPr>
          <w:rFonts w:ascii="Arial" w:eastAsia="Arial" w:hAnsi="Arial" w:cs="Arial"/>
          <w:color w:val="000000"/>
          <w:w w:val="101"/>
          <w:sz w:val="19"/>
          <w:szCs w:val="19"/>
        </w:rPr>
        <w:t>This</w:t>
      </w:r>
      <w:r>
        <w:rPr>
          <w:rFonts w:ascii="Arial" w:eastAsia="Arial" w:hAnsi="Arial" w:cs="Arial"/>
          <w:color w:val="000000"/>
          <w:spacing w:val="9"/>
          <w:sz w:val="19"/>
          <w:szCs w:val="19"/>
        </w:rPr>
        <w:t xml:space="preserve"> </w:t>
      </w:r>
      <w:r>
        <w:rPr>
          <w:rFonts w:ascii="Arial" w:eastAsia="Arial" w:hAnsi="Arial" w:cs="Arial"/>
          <w:color w:val="000000"/>
          <w:w w:val="101"/>
          <w:sz w:val="19"/>
          <w:szCs w:val="19"/>
        </w:rPr>
        <w:t>project</w:t>
      </w:r>
      <w:r>
        <w:rPr>
          <w:rFonts w:ascii="Arial" w:eastAsia="Arial" w:hAnsi="Arial" w:cs="Arial"/>
          <w:color w:val="000000"/>
          <w:spacing w:val="9"/>
          <w:sz w:val="19"/>
          <w:szCs w:val="19"/>
        </w:rPr>
        <w:t xml:space="preserve"> </w:t>
      </w:r>
      <w:r>
        <w:rPr>
          <w:rFonts w:ascii="Arial" w:eastAsia="Arial" w:hAnsi="Arial" w:cs="Arial"/>
          <w:color w:val="000000"/>
          <w:w w:val="101"/>
          <w:sz w:val="19"/>
          <w:szCs w:val="19"/>
        </w:rPr>
        <w:t>will</w:t>
      </w:r>
      <w:r>
        <w:rPr>
          <w:rFonts w:ascii="Arial" w:eastAsia="Arial" w:hAnsi="Arial" w:cs="Arial"/>
          <w:color w:val="000000"/>
          <w:spacing w:val="9"/>
          <w:sz w:val="19"/>
          <w:szCs w:val="19"/>
        </w:rPr>
        <w:t xml:space="preserve"> </w:t>
      </w:r>
      <w:r>
        <w:rPr>
          <w:rFonts w:ascii="Arial" w:eastAsia="Arial" w:hAnsi="Arial" w:cs="Arial"/>
          <w:color w:val="000000"/>
          <w:w w:val="101"/>
          <w:sz w:val="19"/>
          <w:szCs w:val="19"/>
        </w:rPr>
        <w:t>produce</w:t>
      </w:r>
      <w:r>
        <w:rPr>
          <w:rFonts w:ascii="Arial" w:eastAsia="Arial" w:hAnsi="Arial" w:cs="Arial"/>
          <w:color w:val="000000"/>
          <w:spacing w:val="9"/>
          <w:sz w:val="19"/>
          <w:szCs w:val="19"/>
        </w:rPr>
        <w:t xml:space="preserve"> </w:t>
      </w:r>
      <w:r>
        <w:rPr>
          <w:rFonts w:ascii="Arial" w:eastAsia="Arial" w:hAnsi="Arial" w:cs="Arial"/>
          <w:color w:val="000000"/>
          <w:w w:val="101"/>
          <w:sz w:val="19"/>
          <w:szCs w:val="19"/>
        </w:rPr>
        <w:t>a</w:t>
      </w:r>
      <w:r>
        <w:rPr>
          <w:rFonts w:ascii="Arial" w:eastAsia="Arial" w:hAnsi="Arial" w:cs="Arial"/>
          <w:color w:val="000000"/>
          <w:spacing w:val="10"/>
          <w:sz w:val="19"/>
          <w:szCs w:val="19"/>
        </w:rPr>
        <w:t xml:space="preserve"> </w:t>
      </w:r>
      <w:r>
        <w:rPr>
          <w:rFonts w:ascii="Arial" w:eastAsia="Arial" w:hAnsi="Arial" w:cs="Arial"/>
          <w:color w:val="000000"/>
          <w:w w:val="101"/>
          <w:sz w:val="19"/>
          <w:szCs w:val="19"/>
        </w:rPr>
        <w:t>system</w:t>
      </w:r>
      <w:r>
        <w:rPr>
          <w:rFonts w:ascii="Arial" w:eastAsia="Arial" w:hAnsi="Arial" w:cs="Arial"/>
          <w:color w:val="000000"/>
          <w:spacing w:val="9"/>
          <w:sz w:val="19"/>
          <w:szCs w:val="19"/>
        </w:rPr>
        <w:t xml:space="preserve"> </w:t>
      </w:r>
      <w:r>
        <w:rPr>
          <w:rFonts w:ascii="Arial" w:eastAsia="Arial" w:hAnsi="Arial" w:cs="Arial"/>
          <w:color w:val="000000"/>
          <w:w w:val="101"/>
          <w:sz w:val="19"/>
          <w:szCs w:val="19"/>
        </w:rPr>
        <w:t>that</w:t>
      </w:r>
      <w:r>
        <w:rPr>
          <w:rFonts w:ascii="Arial" w:eastAsia="Arial" w:hAnsi="Arial" w:cs="Arial"/>
          <w:color w:val="000000"/>
          <w:spacing w:val="9"/>
          <w:sz w:val="19"/>
          <w:szCs w:val="19"/>
        </w:rPr>
        <w:t xml:space="preserve"> </w:t>
      </w:r>
      <w:r>
        <w:rPr>
          <w:rFonts w:ascii="Arial" w:eastAsia="Arial" w:hAnsi="Arial" w:cs="Arial"/>
          <w:color w:val="000000"/>
          <w:w w:val="101"/>
          <w:sz w:val="19"/>
          <w:szCs w:val="19"/>
        </w:rPr>
        <w:t>will</w:t>
      </w:r>
      <w:r>
        <w:rPr>
          <w:rFonts w:ascii="Arial" w:eastAsia="Arial" w:hAnsi="Arial" w:cs="Arial"/>
          <w:color w:val="000000"/>
          <w:spacing w:val="9"/>
          <w:sz w:val="19"/>
          <w:szCs w:val="19"/>
        </w:rPr>
        <w:t xml:space="preserve"> </w:t>
      </w:r>
      <w:r>
        <w:rPr>
          <w:rFonts w:ascii="Arial" w:eastAsia="Arial" w:hAnsi="Arial" w:cs="Arial"/>
          <w:color w:val="000000"/>
          <w:w w:val="101"/>
          <w:sz w:val="19"/>
          <w:szCs w:val="19"/>
        </w:rPr>
        <w:t>provide</w:t>
      </w:r>
      <w:r>
        <w:rPr>
          <w:rFonts w:ascii="Arial" w:eastAsia="Arial" w:hAnsi="Arial" w:cs="Arial"/>
          <w:color w:val="000000"/>
          <w:spacing w:val="10"/>
          <w:sz w:val="19"/>
          <w:szCs w:val="19"/>
        </w:rPr>
        <w:t xml:space="preserve"> </w:t>
      </w:r>
      <w:r>
        <w:rPr>
          <w:rFonts w:ascii="Arial" w:eastAsia="Arial" w:hAnsi="Arial" w:cs="Arial"/>
          <w:color w:val="000000"/>
          <w:w w:val="101"/>
          <w:sz w:val="19"/>
          <w:szCs w:val="19"/>
        </w:rPr>
        <w:t>students</w:t>
      </w:r>
      <w:r>
        <w:rPr>
          <w:rFonts w:ascii="Arial" w:eastAsia="Arial" w:hAnsi="Arial" w:cs="Arial"/>
          <w:color w:val="000000"/>
          <w:spacing w:val="9"/>
          <w:sz w:val="19"/>
          <w:szCs w:val="19"/>
        </w:rPr>
        <w:t xml:space="preserve"> </w:t>
      </w:r>
      <w:r>
        <w:rPr>
          <w:rFonts w:ascii="Arial" w:eastAsia="Arial" w:hAnsi="Arial" w:cs="Arial"/>
          <w:color w:val="000000"/>
          <w:w w:val="101"/>
          <w:sz w:val="19"/>
          <w:szCs w:val="19"/>
        </w:rPr>
        <w:t>of</w:t>
      </w:r>
      <w:r>
        <w:rPr>
          <w:rFonts w:ascii="Arial" w:eastAsia="Arial" w:hAnsi="Arial" w:cs="Arial"/>
          <w:color w:val="000000"/>
          <w:spacing w:val="9"/>
          <w:sz w:val="19"/>
          <w:szCs w:val="19"/>
        </w:rPr>
        <w:t xml:space="preserve"> </w:t>
      </w:r>
      <w:r>
        <w:rPr>
          <w:rFonts w:ascii="Arial" w:eastAsia="Arial" w:hAnsi="Arial" w:cs="Arial"/>
          <w:color w:val="000000"/>
          <w:w w:val="101"/>
          <w:sz w:val="19"/>
          <w:szCs w:val="19"/>
        </w:rPr>
        <w:t>the</w:t>
      </w:r>
      <w:r>
        <w:rPr>
          <w:rFonts w:ascii="Arial" w:eastAsia="Arial" w:hAnsi="Arial" w:cs="Arial"/>
          <w:color w:val="000000"/>
          <w:spacing w:val="9"/>
          <w:sz w:val="19"/>
          <w:szCs w:val="19"/>
        </w:rPr>
        <w:t xml:space="preserve"> </w:t>
      </w:r>
      <w:r>
        <w:rPr>
          <w:rFonts w:ascii="Arial" w:eastAsia="Arial" w:hAnsi="Arial" w:cs="Arial"/>
          <w:color w:val="000000"/>
          <w:w w:val="101"/>
          <w:sz w:val="19"/>
          <w:szCs w:val="19"/>
        </w:rPr>
        <w:t>CIS</w:t>
      </w:r>
      <w:r>
        <w:rPr>
          <w:rFonts w:ascii="Arial" w:eastAsia="Arial" w:hAnsi="Arial" w:cs="Arial"/>
          <w:color w:val="000000"/>
          <w:spacing w:val="9"/>
          <w:sz w:val="19"/>
          <w:szCs w:val="19"/>
        </w:rPr>
        <w:t xml:space="preserve"> </w:t>
      </w:r>
      <w:r>
        <w:rPr>
          <w:rFonts w:ascii="Arial" w:eastAsia="Arial" w:hAnsi="Arial" w:cs="Arial"/>
          <w:color w:val="000000"/>
          <w:w w:val="101"/>
          <w:sz w:val="19"/>
          <w:szCs w:val="19"/>
        </w:rPr>
        <w:t>program</w:t>
      </w:r>
      <w:r>
        <w:rPr>
          <w:rFonts w:ascii="Arial" w:eastAsia="Arial" w:hAnsi="Arial" w:cs="Arial"/>
          <w:color w:val="000000"/>
          <w:spacing w:val="10"/>
          <w:sz w:val="19"/>
          <w:szCs w:val="19"/>
        </w:rPr>
        <w:t xml:space="preserve"> </w:t>
      </w:r>
      <w:r>
        <w:rPr>
          <w:rFonts w:ascii="Arial" w:eastAsia="Arial" w:hAnsi="Arial" w:cs="Arial"/>
          <w:color w:val="000000"/>
          <w:w w:val="101"/>
          <w:sz w:val="19"/>
          <w:szCs w:val="19"/>
        </w:rPr>
        <w:t>a</w:t>
      </w:r>
      <w:r>
        <w:rPr>
          <w:rFonts w:ascii="Arial" w:eastAsia="Arial" w:hAnsi="Arial" w:cs="Arial"/>
          <w:color w:val="000000"/>
          <w:spacing w:val="9"/>
          <w:sz w:val="19"/>
          <w:szCs w:val="19"/>
        </w:rPr>
        <w:t xml:space="preserve"> </w:t>
      </w:r>
      <w:r>
        <w:rPr>
          <w:rFonts w:ascii="Arial" w:eastAsia="Arial" w:hAnsi="Arial" w:cs="Arial"/>
          <w:color w:val="000000"/>
          <w:w w:val="101"/>
          <w:sz w:val="19"/>
          <w:szCs w:val="19"/>
        </w:rPr>
        <w:t>convenient</w:t>
      </w:r>
      <w:r>
        <w:rPr>
          <w:rFonts w:ascii="Arial" w:eastAsia="Arial" w:hAnsi="Arial" w:cs="Arial"/>
          <w:color w:val="000000"/>
          <w:spacing w:val="9"/>
          <w:sz w:val="19"/>
          <w:szCs w:val="19"/>
        </w:rPr>
        <w:t xml:space="preserve"> </w:t>
      </w:r>
      <w:r>
        <w:rPr>
          <w:rFonts w:ascii="Arial" w:eastAsia="Arial" w:hAnsi="Arial" w:cs="Arial"/>
          <w:color w:val="000000"/>
          <w:w w:val="101"/>
          <w:sz w:val="19"/>
          <w:szCs w:val="19"/>
        </w:rPr>
        <w:t>and</w:t>
      </w:r>
      <w:r>
        <w:rPr>
          <w:rFonts w:ascii="Arial" w:eastAsia="Arial" w:hAnsi="Arial" w:cs="Arial"/>
          <w:color w:val="000000"/>
          <w:spacing w:val="9"/>
          <w:sz w:val="19"/>
          <w:szCs w:val="19"/>
        </w:rPr>
        <w:t xml:space="preserve"> </w:t>
      </w:r>
      <w:r>
        <w:rPr>
          <w:rFonts w:ascii="Arial" w:eastAsia="Arial" w:hAnsi="Arial" w:cs="Arial"/>
          <w:color w:val="000000"/>
          <w:w w:val="101"/>
          <w:sz w:val="19"/>
          <w:szCs w:val="19"/>
        </w:rPr>
        <w:t>accessible</w:t>
      </w:r>
      <w:r>
        <w:rPr>
          <w:rFonts w:ascii="Arial" w:eastAsia="Arial" w:hAnsi="Arial" w:cs="Arial"/>
          <w:color w:val="000000"/>
          <w:spacing w:val="9"/>
          <w:sz w:val="19"/>
          <w:szCs w:val="19"/>
        </w:rPr>
        <w:t xml:space="preserve"> </w:t>
      </w:r>
      <w:r>
        <w:rPr>
          <w:rFonts w:ascii="Arial" w:eastAsia="Arial" w:hAnsi="Arial" w:cs="Arial"/>
          <w:color w:val="000000"/>
          <w:w w:val="101"/>
          <w:sz w:val="19"/>
          <w:szCs w:val="19"/>
        </w:rPr>
        <w:t>site</w:t>
      </w:r>
      <w:r>
        <w:rPr>
          <w:rFonts w:ascii="Arial" w:eastAsia="Arial" w:hAnsi="Arial" w:cs="Arial"/>
          <w:color w:val="000000"/>
          <w:spacing w:val="10"/>
          <w:sz w:val="19"/>
          <w:szCs w:val="19"/>
        </w:rPr>
        <w:t xml:space="preserve"> </w:t>
      </w:r>
      <w:r>
        <w:rPr>
          <w:rFonts w:ascii="Arial" w:eastAsia="Arial" w:hAnsi="Arial" w:cs="Arial"/>
          <w:color w:val="000000"/>
          <w:w w:val="101"/>
          <w:sz w:val="19"/>
          <w:szCs w:val="19"/>
        </w:rPr>
        <w:t>where</w:t>
      </w:r>
      <w:r>
        <w:rPr>
          <w:rFonts w:ascii="Arial" w:eastAsia="Arial" w:hAnsi="Arial" w:cs="Arial"/>
          <w:color w:val="000000"/>
          <w:spacing w:val="9"/>
          <w:sz w:val="19"/>
          <w:szCs w:val="19"/>
        </w:rPr>
        <w:t xml:space="preserve"> </w:t>
      </w:r>
      <w:r>
        <w:rPr>
          <w:rFonts w:ascii="Arial" w:eastAsia="Arial" w:hAnsi="Arial" w:cs="Arial"/>
          <w:color w:val="000000"/>
          <w:w w:val="101"/>
          <w:sz w:val="19"/>
          <w:szCs w:val="19"/>
        </w:rPr>
        <w:t>they can</w:t>
      </w:r>
      <w:r>
        <w:rPr>
          <w:rFonts w:ascii="Arial" w:eastAsia="Arial" w:hAnsi="Arial" w:cs="Arial"/>
          <w:color w:val="000000"/>
          <w:spacing w:val="12"/>
          <w:sz w:val="19"/>
          <w:szCs w:val="19"/>
        </w:rPr>
        <w:t xml:space="preserve"> </w:t>
      </w:r>
      <w:r>
        <w:rPr>
          <w:rFonts w:ascii="Arial" w:eastAsia="Arial" w:hAnsi="Arial" w:cs="Arial"/>
          <w:color w:val="000000"/>
          <w:w w:val="101"/>
          <w:sz w:val="19"/>
          <w:szCs w:val="19"/>
        </w:rPr>
        <w:t>gain</w:t>
      </w:r>
      <w:r>
        <w:rPr>
          <w:rFonts w:ascii="Arial" w:eastAsia="Arial" w:hAnsi="Arial" w:cs="Arial"/>
          <w:color w:val="000000"/>
          <w:spacing w:val="12"/>
          <w:sz w:val="19"/>
          <w:szCs w:val="19"/>
        </w:rPr>
        <w:t xml:space="preserve"> </w:t>
      </w:r>
      <w:r>
        <w:rPr>
          <w:rFonts w:ascii="Arial" w:eastAsia="Arial" w:hAnsi="Arial" w:cs="Arial"/>
          <w:color w:val="000000"/>
          <w:w w:val="101"/>
          <w:sz w:val="19"/>
          <w:szCs w:val="19"/>
        </w:rPr>
        <w:t>mentorship</w:t>
      </w:r>
      <w:r>
        <w:rPr>
          <w:rFonts w:ascii="Arial" w:eastAsia="Arial" w:hAnsi="Arial" w:cs="Arial"/>
          <w:color w:val="000000"/>
          <w:spacing w:val="12"/>
          <w:sz w:val="19"/>
          <w:szCs w:val="19"/>
        </w:rPr>
        <w:t xml:space="preserve"> </w:t>
      </w:r>
      <w:r>
        <w:rPr>
          <w:rFonts w:ascii="Arial" w:eastAsia="Arial" w:hAnsi="Arial" w:cs="Arial"/>
          <w:color w:val="000000"/>
          <w:w w:val="101"/>
          <w:sz w:val="19"/>
          <w:szCs w:val="19"/>
        </w:rPr>
        <w:t>from</w:t>
      </w:r>
      <w:r>
        <w:rPr>
          <w:rFonts w:ascii="Arial" w:eastAsia="Arial" w:hAnsi="Arial" w:cs="Arial"/>
          <w:color w:val="000000"/>
          <w:sz w:val="19"/>
          <w:szCs w:val="19"/>
        </w:rPr>
        <w:t xml:space="preserve"> </w:t>
      </w:r>
      <w:r>
        <w:rPr>
          <w:rFonts w:ascii="Arial" w:eastAsia="Arial" w:hAnsi="Arial" w:cs="Arial"/>
          <w:color w:val="000000"/>
          <w:w w:val="101"/>
          <w:sz w:val="19"/>
          <w:szCs w:val="19"/>
        </w:rPr>
        <w:t>Alumni</w:t>
      </w:r>
      <w:r>
        <w:rPr>
          <w:rFonts w:ascii="Arial" w:eastAsia="Arial" w:hAnsi="Arial" w:cs="Arial"/>
          <w:color w:val="000000"/>
          <w:spacing w:val="13"/>
          <w:sz w:val="19"/>
          <w:szCs w:val="19"/>
        </w:rPr>
        <w:t xml:space="preserve"> </w:t>
      </w:r>
      <w:r>
        <w:rPr>
          <w:rFonts w:ascii="Arial" w:eastAsia="Arial" w:hAnsi="Arial" w:cs="Arial"/>
          <w:color w:val="000000"/>
          <w:w w:val="101"/>
          <w:sz w:val="19"/>
          <w:szCs w:val="19"/>
        </w:rPr>
        <w:t>and</w:t>
      </w:r>
      <w:r>
        <w:rPr>
          <w:rFonts w:ascii="Arial" w:eastAsia="Arial" w:hAnsi="Arial" w:cs="Arial"/>
          <w:color w:val="000000"/>
          <w:spacing w:val="12"/>
          <w:sz w:val="19"/>
          <w:szCs w:val="19"/>
        </w:rPr>
        <w:t xml:space="preserve"> </w:t>
      </w:r>
      <w:r>
        <w:rPr>
          <w:rFonts w:ascii="Arial" w:eastAsia="Arial" w:hAnsi="Arial" w:cs="Arial"/>
          <w:color w:val="000000"/>
          <w:w w:val="101"/>
          <w:sz w:val="19"/>
          <w:szCs w:val="19"/>
        </w:rPr>
        <w:t>companies</w:t>
      </w:r>
      <w:r>
        <w:rPr>
          <w:rFonts w:ascii="Arial" w:eastAsia="Arial" w:hAnsi="Arial" w:cs="Arial"/>
          <w:color w:val="000000"/>
          <w:spacing w:val="12"/>
          <w:sz w:val="19"/>
          <w:szCs w:val="19"/>
        </w:rPr>
        <w:t xml:space="preserve"> </w:t>
      </w:r>
      <w:r>
        <w:rPr>
          <w:rFonts w:ascii="Arial" w:eastAsia="Arial" w:hAnsi="Arial" w:cs="Arial"/>
          <w:color w:val="000000"/>
          <w:w w:val="101"/>
          <w:sz w:val="19"/>
          <w:szCs w:val="19"/>
        </w:rPr>
        <w:t>that</w:t>
      </w:r>
      <w:r>
        <w:rPr>
          <w:rFonts w:ascii="Arial" w:eastAsia="Arial" w:hAnsi="Arial" w:cs="Arial"/>
          <w:color w:val="000000"/>
          <w:spacing w:val="12"/>
          <w:sz w:val="19"/>
          <w:szCs w:val="19"/>
        </w:rPr>
        <w:t xml:space="preserve"> </w:t>
      </w:r>
      <w:r>
        <w:rPr>
          <w:rFonts w:ascii="Arial" w:eastAsia="Arial" w:hAnsi="Arial" w:cs="Arial"/>
          <w:color w:val="000000"/>
          <w:w w:val="101"/>
          <w:sz w:val="19"/>
          <w:szCs w:val="19"/>
        </w:rPr>
        <w:t>provide</w:t>
      </w:r>
      <w:r>
        <w:rPr>
          <w:rFonts w:ascii="Arial" w:eastAsia="Arial" w:hAnsi="Arial" w:cs="Arial"/>
          <w:color w:val="000000"/>
          <w:spacing w:val="12"/>
          <w:sz w:val="19"/>
          <w:szCs w:val="19"/>
        </w:rPr>
        <w:t xml:space="preserve"> </w:t>
      </w:r>
      <w:r>
        <w:rPr>
          <w:rFonts w:ascii="Arial" w:eastAsia="Arial" w:hAnsi="Arial" w:cs="Arial"/>
          <w:color w:val="000000"/>
          <w:w w:val="101"/>
          <w:sz w:val="19"/>
          <w:szCs w:val="19"/>
        </w:rPr>
        <w:t>such. The</w:t>
      </w:r>
      <w:r>
        <w:rPr>
          <w:rFonts w:ascii="Arial" w:eastAsia="Arial" w:hAnsi="Arial" w:cs="Arial"/>
          <w:color w:val="000000"/>
          <w:spacing w:val="12"/>
          <w:sz w:val="19"/>
          <w:szCs w:val="19"/>
        </w:rPr>
        <w:t xml:space="preserve"> </w:t>
      </w:r>
      <w:r>
        <w:rPr>
          <w:rFonts w:ascii="Arial" w:eastAsia="Arial" w:hAnsi="Arial" w:cs="Arial"/>
          <w:color w:val="000000"/>
          <w:w w:val="101"/>
          <w:sz w:val="19"/>
          <w:szCs w:val="19"/>
        </w:rPr>
        <w:t>project</w:t>
      </w:r>
      <w:r>
        <w:rPr>
          <w:rFonts w:ascii="Arial" w:eastAsia="Arial" w:hAnsi="Arial" w:cs="Arial"/>
          <w:color w:val="000000"/>
          <w:spacing w:val="12"/>
          <w:sz w:val="19"/>
          <w:szCs w:val="19"/>
        </w:rPr>
        <w:t xml:space="preserve"> </w:t>
      </w:r>
      <w:r>
        <w:rPr>
          <w:rFonts w:ascii="Arial" w:eastAsia="Arial" w:hAnsi="Arial" w:cs="Arial"/>
          <w:color w:val="000000"/>
          <w:w w:val="101"/>
          <w:sz w:val="19"/>
          <w:szCs w:val="19"/>
        </w:rPr>
        <w:t>will</w:t>
      </w:r>
      <w:r>
        <w:rPr>
          <w:rFonts w:ascii="Arial" w:eastAsia="Arial" w:hAnsi="Arial" w:cs="Arial"/>
          <w:color w:val="000000"/>
          <w:spacing w:val="12"/>
          <w:sz w:val="19"/>
          <w:szCs w:val="19"/>
        </w:rPr>
        <w:t xml:space="preserve"> </w:t>
      </w:r>
      <w:r>
        <w:rPr>
          <w:rFonts w:ascii="Arial" w:eastAsia="Arial" w:hAnsi="Arial" w:cs="Arial"/>
          <w:color w:val="000000"/>
          <w:w w:val="101"/>
          <w:sz w:val="19"/>
          <w:szCs w:val="19"/>
        </w:rPr>
        <w:t>include</w:t>
      </w:r>
      <w:r>
        <w:rPr>
          <w:rFonts w:ascii="Arial" w:eastAsia="Arial" w:hAnsi="Arial" w:cs="Arial"/>
          <w:color w:val="000000"/>
          <w:spacing w:val="12"/>
          <w:sz w:val="19"/>
          <w:szCs w:val="19"/>
        </w:rPr>
        <w:t xml:space="preserve"> </w:t>
      </w:r>
      <w:r>
        <w:rPr>
          <w:rFonts w:ascii="Arial" w:eastAsia="Arial" w:hAnsi="Arial" w:cs="Arial"/>
          <w:color w:val="000000"/>
          <w:w w:val="101"/>
          <w:sz w:val="19"/>
          <w:szCs w:val="19"/>
        </w:rPr>
        <w:t>the</w:t>
      </w:r>
      <w:r>
        <w:rPr>
          <w:rFonts w:ascii="Arial" w:eastAsia="Arial" w:hAnsi="Arial" w:cs="Arial"/>
          <w:color w:val="000000"/>
          <w:spacing w:val="13"/>
          <w:sz w:val="19"/>
          <w:szCs w:val="19"/>
        </w:rPr>
        <w:t xml:space="preserve"> </w:t>
      </w:r>
      <w:r>
        <w:rPr>
          <w:rFonts w:ascii="Arial" w:eastAsia="Arial" w:hAnsi="Arial" w:cs="Arial"/>
          <w:color w:val="000000"/>
          <w:w w:val="101"/>
          <w:sz w:val="19"/>
          <w:szCs w:val="19"/>
        </w:rPr>
        <w:t>ability</w:t>
      </w:r>
      <w:r>
        <w:rPr>
          <w:rFonts w:ascii="Arial" w:eastAsia="Arial" w:hAnsi="Arial" w:cs="Arial"/>
          <w:color w:val="000000"/>
          <w:spacing w:val="12"/>
          <w:sz w:val="19"/>
          <w:szCs w:val="19"/>
        </w:rPr>
        <w:t xml:space="preserve"> </w:t>
      </w:r>
      <w:r>
        <w:rPr>
          <w:rFonts w:ascii="Arial" w:eastAsia="Arial" w:hAnsi="Arial" w:cs="Arial"/>
          <w:color w:val="000000"/>
          <w:w w:val="101"/>
          <w:sz w:val="19"/>
          <w:szCs w:val="19"/>
        </w:rPr>
        <w:t>for</w:t>
      </w:r>
      <w:r>
        <w:rPr>
          <w:rFonts w:ascii="Arial" w:eastAsia="Arial" w:hAnsi="Arial" w:cs="Arial"/>
          <w:color w:val="000000"/>
          <w:spacing w:val="12"/>
          <w:sz w:val="19"/>
          <w:szCs w:val="19"/>
        </w:rPr>
        <w:t xml:space="preserve"> </w:t>
      </w:r>
      <w:r>
        <w:rPr>
          <w:rFonts w:ascii="Arial" w:eastAsia="Arial" w:hAnsi="Arial" w:cs="Arial"/>
          <w:color w:val="000000"/>
          <w:w w:val="101"/>
          <w:sz w:val="19"/>
          <w:szCs w:val="19"/>
        </w:rPr>
        <w:t>users</w:t>
      </w:r>
      <w:r>
        <w:rPr>
          <w:rFonts w:ascii="Arial" w:eastAsia="Arial" w:hAnsi="Arial" w:cs="Arial"/>
          <w:color w:val="000000"/>
          <w:spacing w:val="12"/>
          <w:sz w:val="19"/>
          <w:szCs w:val="19"/>
        </w:rPr>
        <w:t xml:space="preserve"> </w:t>
      </w:r>
      <w:r>
        <w:rPr>
          <w:rFonts w:ascii="Arial" w:eastAsia="Arial" w:hAnsi="Arial" w:cs="Arial"/>
          <w:color w:val="000000"/>
          <w:w w:val="101"/>
          <w:sz w:val="19"/>
          <w:szCs w:val="19"/>
        </w:rPr>
        <w:t>to</w:t>
      </w:r>
      <w:r>
        <w:rPr>
          <w:rFonts w:ascii="Arial" w:eastAsia="Arial" w:hAnsi="Arial" w:cs="Arial"/>
          <w:color w:val="000000"/>
          <w:spacing w:val="13"/>
          <w:sz w:val="19"/>
          <w:szCs w:val="19"/>
        </w:rPr>
        <w:t xml:space="preserve"> </w:t>
      </w:r>
      <w:r>
        <w:rPr>
          <w:rFonts w:ascii="Arial" w:eastAsia="Arial" w:hAnsi="Arial" w:cs="Arial"/>
          <w:color w:val="000000"/>
          <w:w w:val="101"/>
          <w:sz w:val="19"/>
          <w:szCs w:val="19"/>
        </w:rPr>
        <w:t>donate</w:t>
      </w:r>
      <w:r>
        <w:rPr>
          <w:rFonts w:ascii="Arial" w:eastAsia="Arial" w:hAnsi="Arial" w:cs="Arial"/>
          <w:color w:val="000000"/>
          <w:spacing w:val="12"/>
          <w:sz w:val="19"/>
          <w:szCs w:val="19"/>
        </w:rPr>
        <w:t xml:space="preserve"> </w:t>
      </w:r>
      <w:r>
        <w:rPr>
          <w:rFonts w:ascii="Arial" w:eastAsia="Arial" w:hAnsi="Arial" w:cs="Arial"/>
          <w:color w:val="000000"/>
          <w:w w:val="101"/>
          <w:sz w:val="19"/>
          <w:szCs w:val="19"/>
        </w:rPr>
        <w:t>to the</w:t>
      </w:r>
      <w:r>
        <w:rPr>
          <w:rFonts w:ascii="Arial" w:eastAsia="Arial" w:hAnsi="Arial" w:cs="Arial"/>
          <w:color w:val="000000"/>
          <w:sz w:val="19"/>
          <w:szCs w:val="19"/>
        </w:rPr>
        <w:t xml:space="preserve"> </w:t>
      </w:r>
      <w:r>
        <w:rPr>
          <w:rFonts w:ascii="Arial" w:eastAsia="Arial" w:hAnsi="Arial" w:cs="Arial"/>
          <w:color w:val="000000"/>
          <w:w w:val="101"/>
          <w:sz w:val="19"/>
          <w:szCs w:val="19"/>
        </w:rPr>
        <w:t>CIS</w:t>
      </w:r>
      <w:r>
        <w:rPr>
          <w:rFonts w:ascii="Arial" w:eastAsia="Arial" w:hAnsi="Arial" w:cs="Arial"/>
          <w:color w:val="000000"/>
          <w:sz w:val="19"/>
          <w:szCs w:val="19"/>
        </w:rPr>
        <w:t xml:space="preserve"> </w:t>
      </w:r>
      <w:r>
        <w:rPr>
          <w:rFonts w:ascii="Arial" w:eastAsia="Arial" w:hAnsi="Arial" w:cs="Arial"/>
          <w:color w:val="000000"/>
          <w:w w:val="101"/>
          <w:sz w:val="19"/>
          <w:szCs w:val="19"/>
        </w:rPr>
        <w:t>department</w:t>
      </w:r>
      <w:r>
        <w:rPr>
          <w:rFonts w:ascii="Arial" w:eastAsia="Arial" w:hAnsi="Arial" w:cs="Arial"/>
          <w:color w:val="000000"/>
          <w:sz w:val="19"/>
          <w:szCs w:val="19"/>
        </w:rPr>
        <w:t xml:space="preserve"> </w:t>
      </w:r>
      <w:r>
        <w:rPr>
          <w:rFonts w:ascii="Arial" w:eastAsia="Arial" w:hAnsi="Arial" w:cs="Arial"/>
          <w:color w:val="000000"/>
          <w:w w:val="101"/>
          <w:sz w:val="19"/>
          <w:szCs w:val="19"/>
        </w:rPr>
        <w:t>directly</w:t>
      </w:r>
      <w:r>
        <w:rPr>
          <w:rFonts w:ascii="Arial" w:eastAsia="Arial" w:hAnsi="Arial" w:cs="Arial"/>
          <w:color w:val="000000"/>
          <w:sz w:val="19"/>
          <w:szCs w:val="19"/>
        </w:rPr>
        <w:t xml:space="preserve"> </w:t>
      </w:r>
      <w:r>
        <w:rPr>
          <w:rFonts w:ascii="Arial" w:eastAsia="Arial" w:hAnsi="Arial" w:cs="Arial"/>
          <w:color w:val="000000"/>
          <w:w w:val="101"/>
          <w:sz w:val="19"/>
          <w:szCs w:val="19"/>
        </w:rPr>
        <w:t>to</w:t>
      </w:r>
      <w:r>
        <w:rPr>
          <w:rFonts w:ascii="Arial" w:eastAsia="Arial" w:hAnsi="Arial" w:cs="Arial"/>
          <w:color w:val="000000"/>
          <w:sz w:val="19"/>
          <w:szCs w:val="19"/>
        </w:rPr>
        <w:t xml:space="preserve"> </w:t>
      </w:r>
      <w:r>
        <w:rPr>
          <w:rFonts w:ascii="Arial" w:eastAsia="Arial" w:hAnsi="Arial" w:cs="Arial"/>
          <w:color w:val="000000"/>
          <w:w w:val="101"/>
          <w:sz w:val="19"/>
          <w:szCs w:val="19"/>
        </w:rPr>
        <w:t>improve</w:t>
      </w:r>
      <w:r>
        <w:rPr>
          <w:rFonts w:ascii="Arial" w:eastAsia="Arial" w:hAnsi="Arial" w:cs="Arial"/>
          <w:color w:val="000000"/>
          <w:spacing w:val="1"/>
          <w:sz w:val="19"/>
          <w:szCs w:val="19"/>
        </w:rPr>
        <w:t xml:space="preserve"> </w:t>
      </w:r>
      <w:r>
        <w:rPr>
          <w:rFonts w:ascii="Arial" w:eastAsia="Arial" w:hAnsi="Arial" w:cs="Arial"/>
          <w:color w:val="000000"/>
          <w:w w:val="101"/>
          <w:sz w:val="19"/>
          <w:szCs w:val="19"/>
        </w:rPr>
        <w:t>the</w:t>
      </w:r>
      <w:r>
        <w:rPr>
          <w:rFonts w:ascii="Arial" w:eastAsia="Arial" w:hAnsi="Arial" w:cs="Arial"/>
          <w:color w:val="000000"/>
          <w:sz w:val="19"/>
          <w:szCs w:val="19"/>
        </w:rPr>
        <w:t xml:space="preserve"> </w:t>
      </w:r>
      <w:r>
        <w:rPr>
          <w:rFonts w:ascii="Arial" w:eastAsia="Arial" w:hAnsi="Arial" w:cs="Arial"/>
          <w:color w:val="000000"/>
          <w:w w:val="101"/>
          <w:sz w:val="19"/>
          <w:szCs w:val="19"/>
        </w:rPr>
        <w:t>quality</w:t>
      </w:r>
      <w:r>
        <w:rPr>
          <w:rFonts w:ascii="Arial" w:eastAsia="Arial" w:hAnsi="Arial" w:cs="Arial"/>
          <w:color w:val="000000"/>
          <w:sz w:val="19"/>
          <w:szCs w:val="19"/>
        </w:rPr>
        <w:t xml:space="preserve"> </w:t>
      </w:r>
      <w:r>
        <w:rPr>
          <w:rFonts w:ascii="Arial" w:eastAsia="Arial" w:hAnsi="Arial" w:cs="Arial"/>
          <w:color w:val="000000"/>
          <w:w w:val="101"/>
          <w:sz w:val="19"/>
          <w:szCs w:val="19"/>
        </w:rPr>
        <w:t>of</w:t>
      </w:r>
      <w:r>
        <w:rPr>
          <w:rFonts w:ascii="Arial" w:eastAsia="Arial" w:hAnsi="Arial" w:cs="Arial"/>
          <w:color w:val="000000"/>
          <w:sz w:val="19"/>
          <w:szCs w:val="19"/>
        </w:rPr>
        <w:t xml:space="preserve"> </w:t>
      </w:r>
      <w:r>
        <w:rPr>
          <w:rFonts w:ascii="Arial" w:eastAsia="Arial" w:hAnsi="Arial" w:cs="Arial"/>
          <w:color w:val="000000"/>
          <w:w w:val="101"/>
          <w:sz w:val="19"/>
          <w:szCs w:val="19"/>
        </w:rPr>
        <w:t>learning</w:t>
      </w:r>
      <w:r>
        <w:rPr>
          <w:rFonts w:ascii="Arial" w:eastAsia="Arial" w:hAnsi="Arial" w:cs="Arial"/>
          <w:color w:val="000000"/>
          <w:sz w:val="19"/>
          <w:szCs w:val="19"/>
        </w:rPr>
        <w:t xml:space="preserve"> </w:t>
      </w:r>
      <w:r>
        <w:rPr>
          <w:rFonts w:ascii="Arial" w:eastAsia="Arial" w:hAnsi="Arial" w:cs="Arial"/>
          <w:color w:val="000000"/>
          <w:w w:val="101"/>
          <w:sz w:val="19"/>
          <w:szCs w:val="19"/>
        </w:rPr>
        <w:t>in</w:t>
      </w:r>
      <w:r>
        <w:rPr>
          <w:rFonts w:ascii="Arial" w:eastAsia="Arial" w:hAnsi="Arial" w:cs="Arial"/>
          <w:color w:val="000000"/>
          <w:spacing w:val="1"/>
          <w:sz w:val="19"/>
          <w:szCs w:val="19"/>
        </w:rPr>
        <w:t xml:space="preserve"> </w:t>
      </w:r>
      <w:r>
        <w:rPr>
          <w:rFonts w:ascii="Arial" w:eastAsia="Arial" w:hAnsi="Arial" w:cs="Arial"/>
          <w:color w:val="000000"/>
          <w:w w:val="101"/>
          <w:sz w:val="19"/>
          <w:szCs w:val="19"/>
        </w:rPr>
        <w:t>the</w:t>
      </w:r>
      <w:r>
        <w:rPr>
          <w:rFonts w:ascii="Arial" w:eastAsia="Arial" w:hAnsi="Arial" w:cs="Arial"/>
          <w:color w:val="000000"/>
          <w:sz w:val="19"/>
          <w:szCs w:val="19"/>
        </w:rPr>
        <w:t xml:space="preserve"> </w:t>
      </w:r>
      <w:r>
        <w:rPr>
          <w:rFonts w:ascii="Arial" w:eastAsia="Arial" w:hAnsi="Arial" w:cs="Arial"/>
          <w:color w:val="000000"/>
          <w:w w:val="101"/>
          <w:sz w:val="19"/>
          <w:szCs w:val="19"/>
        </w:rPr>
        <w:t>CIS</w:t>
      </w:r>
      <w:r>
        <w:rPr>
          <w:rFonts w:ascii="Arial" w:eastAsia="Arial" w:hAnsi="Arial" w:cs="Arial"/>
          <w:color w:val="000000"/>
          <w:sz w:val="19"/>
          <w:szCs w:val="19"/>
        </w:rPr>
        <w:t xml:space="preserve"> </w:t>
      </w:r>
      <w:r>
        <w:rPr>
          <w:rFonts w:ascii="Arial" w:eastAsia="Arial" w:hAnsi="Arial" w:cs="Arial"/>
          <w:color w:val="000000"/>
          <w:w w:val="101"/>
          <w:sz w:val="19"/>
          <w:szCs w:val="19"/>
        </w:rPr>
        <w:t>program</w:t>
      </w:r>
      <w:r w:rsidR="00FB04C1">
        <w:rPr>
          <w:rFonts w:ascii="Arial" w:eastAsia="Arial" w:hAnsi="Arial" w:cs="Arial"/>
          <w:color w:val="000000"/>
          <w:w w:val="101"/>
          <w:sz w:val="19"/>
          <w:szCs w:val="19"/>
        </w:rPr>
        <w:t>.</w:t>
      </w:r>
    </w:p>
    <w:p w14:paraId="27086D25" w14:textId="77777777" w:rsidR="00E76F46" w:rsidRDefault="00E76F46">
      <w:pPr>
        <w:jc w:val="both"/>
      </w:pPr>
    </w:p>
    <w:p w14:paraId="094FDD9E" w14:textId="77777777" w:rsidR="008B3540" w:rsidRDefault="007D2499" w:rsidP="008B3540">
      <w:pPr>
        <w:jc w:val="both"/>
        <w:rPr>
          <w:rFonts w:cs="Times New Roman"/>
          <w:b/>
        </w:rPr>
      </w:pPr>
      <w:r>
        <w:rPr>
          <w:rFonts w:cs="Times New Roman"/>
        </w:rPr>
        <w:t> </w:t>
      </w:r>
    </w:p>
    <w:p w14:paraId="57F59A37" w14:textId="77777777" w:rsidR="008B3540" w:rsidRPr="00FB04C1" w:rsidRDefault="008B3540" w:rsidP="008B3540">
      <w:pPr>
        <w:jc w:val="both"/>
      </w:pPr>
      <w:r>
        <w:rPr>
          <w:rFonts w:cs="Times New Roman"/>
          <w:b/>
        </w:rPr>
        <w:t>PROBLEM STATEMENT</w:t>
      </w:r>
    </w:p>
    <w:p w14:paraId="042A0314" w14:textId="77777777" w:rsidR="008B3540" w:rsidRDefault="008B3540" w:rsidP="008B3540">
      <w:pPr>
        <w:jc w:val="both"/>
        <w:rPr>
          <w:b/>
          <w:bCs/>
        </w:rPr>
      </w:pPr>
      <w:r>
        <w:rPr>
          <w:rStyle w:val="pspdfkit-8eut5gztkfn71zukw49x824t2"/>
          <w:rFonts w:ascii="Arial" w:hAnsi="Arial" w:cs="Arial"/>
          <w:color w:val="000000"/>
          <w:sz w:val="21"/>
          <w:szCs w:val="21"/>
          <w:shd w:val="clear" w:color="auto" w:fill="FFFFFF"/>
        </w:rPr>
        <w:t>The Computer Science Department is seeing a decrease in retention of students continuing the CIS program. This leads to a decrease in the number of graduates going into the work force and decreased sense of community between undergraduates and graduates of the CIS program.</w:t>
      </w:r>
      <w:r w:rsidR="00FB04C1">
        <w:rPr>
          <w:rStyle w:val="pspdfkit-8eut5gztkfn71zukw49x824t2"/>
          <w:rFonts w:ascii="Arial" w:hAnsi="Arial" w:cs="Arial"/>
          <w:color w:val="000000"/>
          <w:sz w:val="21"/>
          <w:szCs w:val="21"/>
          <w:shd w:val="clear" w:color="auto" w:fill="FFFFFF"/>
        </w:rPr>
        <w:t xml:space="preserve"> This project is designed to </w:t>
      </w:r>
      <w:r w:rsidR="00E54201">
        <w:rPr>
          <w:rStyle w:val="pspdfkit-8eut5gztkfn71zukw49x824t2"/>
          <w:rFonts w:ascii="Arial" w:hAnsi="Arial" w:cs="Arial"/>
          <w:color w:val="000000"/>
          <w:sz w:val="21"/>
          <w:szCs w:val="21"/>
          <w:shd w:val="clear" w:color="auto" w:fill="FFFFFF"/>
        </w:rPr>
        <w:t xml:space="preserve">fix these problems by </w:t>
      </w:r>
      <w:r w:rsidR="00551633">
        <w:rPr>
          <w:rStyle w:val="pspdfkit-8eut5gztkfn71zukw49x824t2"/>
          <w:rFonts w:ascii="Arial" w:hAnsi="Arial" w:cs="Arial"/>
          <w:color w:val="000000"/>
          <w:sz w:val="21"/>
          <w:szCs w:val="21"/>
          <w:shd w:val="clear" w:color="auto" w:fill="FFFFFF"/>
        </w:rPr>
        <w:t>increas</w:t>
      </w:r>
      <w:r w:rsidR="00E54201">
        <w:rPr>
          <w:rStyle w:val="pspdfkit-8eut5gztkfn71zukw49x824t2"/>
          <w:rFonts w:ascii="Arial" w:hAnsi="Arial" w:cs="Arial"/>
          <w:color w:val="000000"/>
          <w:sz w:val="21"/>
          <w:szCs w:val="21"/>
          <w:shd w:val="clear" w:color="auto" w:fill="FFFFFF"/>
        </w:rPr>
        <w:t>ing</w:t>
      </w:r>
      <w:r w:rsidR="00551633">
        <w:rPr>
          <w:rStyle w:val="pspdfkit-8eut5gztkfn71zukw49x824t2"/>
          <w:rFonts w:ascii="Arial" w:hAnsi="Arial" w:cs="Arial"/>
          <w:color w:val="000000"/>
          <w:sz w:val="21"/>
          <w:szCs w:val="21"/>
          <w:shd w:val="clear" w:color="auto" w:fill="FFFFFF"/>
        </w:rPr>
        <w:t xml:space="preserve"> the retention rate, </w:t>
      </w:r>
      <w:r w:rsidR="00CF6CAC">
        <w:rPr>
          <w:rStyle w:val="pspdfkit-8eut5gztkfn71zukw49x824t2"/>
          <w:rFonts w:ascii="Arial" w:hAnsi="Arial" w:cs="Arial"/>
          <w:color w:val="000000"/>
          <w:sz w:val="21"/>
          <w:szCs w:val="21"/>
          <w:shd w:val="clear" w:color="auto" w:fill="FFFFFF"/>
        </w:rPr>
        <w:t xml:space="preserve">creating a safe-mentoring environment, and </w:t>
      </w:r>
      <w:r w:rsidR="00AB5500">
        <w:rPr>
          <w:rStyle w:val="pspdfkit-8eut5gztkfn71zukw49x824t2"/>
          <w:rFonts w:ascii="Arial" w:hAnsi="Arial" w:cs="Arial"/>
          <w:color w:val="000000"/>
          <w:sz w:val="21"/>
          <w:szCs w:val="21"/>
          <w:shd w:val="clear" w:color="auto" w:fill="FFFFFF"/>
        </w:rPr>
        <w:t>increasing the donation rate to the CIS Department.</w:t>
      </w:r>
    </w:p>
    <w:p w14:paraId="5AC4DA99" w14:textId="77777777" w:rsidR="00E76F46" w:rsidRDefault="00E76F46">
      <w:pPr>
        <w:jc w:val="both"/>
      </w:pPr>
    </w:p>
    <w:p w14:paraId="4D031299" w14:textId="77777777" w:rsidR="006F0700" w:rsidRDefault="007D2499" w:rsidP="006F0700">
      <w:pPr>
        <w:jc w:val="both"/>
        <w:rPr>
          <w:b/>
          <w:bCs/>
        </w:rPr>
      </w:pPr>
      <w:r>
        <w:rPr>
          <w:rFonts w:cs="Times New Roman"/>
        </w:rPr>
        <w:t> </w:t>
      </w:r>
      <w:r w:rsidR="006F0700">
        <w:rPr>
          <w:b/>
          <w:bCs/>
        </w:rPr>
        <w:t>PROJECT GOALS</w:t>
      </w:r>
    </w:p>
    <w:p w14:paraId="09ED4A75" w14:textId="77777777" w:rsidR="006F0700" w:rsidRDefault="006F0700" w:rsidP="006F0700">
      <w:pPr>
        <w:jc w:val="both"/>
        <w:rPr>
          <w:b/>
          <w:bCs/>
        </w:rPr>
      </w:pPr>
    </w:p>
    <w:tbl>
      <w:tblPr>
        <w:tblStyle w:val="TableGrid"/>
        <w:tblW w:w="9445" w:type="dxa"/>
        <w:tblInd w:w="0" w:type="dxa"/>
        <w:tblLook w:val="04A0" w:firstRow="1" w:lastRow="0" w:firstColumn="1" w:lastColumn="0" w:noHBand="0" w:noVBand="1"/>
      </w:tblPr>
      <w:tblGrid>
        <w:gridCol w:w="9445"/>
      </w:tblGrid>
      <w:tr w:rsidR="006F0700" w:rsidRPr="002C1F5E" w14:paraId="2245BED7" w14:textId="77777777" w:rsidTr="00C82443">
        <w:tc>
          <w:tcPr>
            <w:tcW w:w="9445" w:type="dxa"/>
          </w:tcPr>
          <w:p w14:paraId="6F4E19EE" w14:textId="77777777" w:rsidR="006F0700" w:rsidRPr="002C1F5E" w:rsidRDefault="006F0700" w:rsidP="00C82443">
            <w:pPr>
              <w:jc w:val="left"/>
              <w:rPr>
                <w:b/>
                <w:bCs/>
                <w:sz w:val="22"/>
                <w:rPrChange w:id="75" w:author="Ethan Grimes" w:date="2021-09-24T17:19:00Z">
                  <w:rPr>
                    <w:b/>
                    <w:bCs/>
                  </w:rPr>
                </w:rPrChange>
              </w:rPr>
            </w:pPr>
            <w:r w:rsidRPr="002C1F5E">
              <w:rPr>
                <w:b/>
                <w:bCs/>
                <w:sz w:val="22"/>
                <w:rPrChange w:id="76" w:author="Ethan Grimes" w:date="2021-09-24T17:19:00Z">
                  <w:rPr>
                    <w:b/>
                    <w:bCs/>
                  </w:rPr>
                </w:rPrChange>
              </w:rPr>
              <w:t>GOAL</w:t>
            </w:r>
          </w:p>
        </w:tc>
      </w:tr>
      <w:tr w:rsidR="006F0700" w:rsidRPr="002C1F5E" w14:paraId="51E7FE8D" w14:textId="77777777" w:rsidTr="00C82443">
        <w:tc>
          <w:tcPr>
            <w:tcW w:w="9445" w:type="dxa"/>
          </w:tcPr>
          <w:p w14:paraId="68B70FDA" w14:textId="77777777" w:rsidR="006F0700" w:rsidRPr="002C1F5E" w:rsidRDefault="006F0700" w:rsidP="00C82443">
            <w:pPr>
              <w:jc w:val="both"/>
              <w:rPr>
                <w:rFonts w:ascii="Arial" w:hAnsi="Arial" w:cs="Arial"/>
                <w:sz w:val="22"/>
                <w:rPrChange w:id="77" w:author="Ethan Grimes" w:date="2021-09-24T17:19:00Z">
                  <w:rPr>
                    <w:rFonts w:ascii="Arial" w:hAnsi="Arial" w:cs="Arial"/>
                    <w:sz w:val="19"/>
                    <w:szCs w:val="19"/>
                  </w:rPr>
                </w:rPrChange>
              </w:rPr>
            </w:pPr>
            <w:r w:rsidRPr="002C1F5E">
              <w:rPr>
                <w:rFonts w:ascii="Arial" w:hAnsi="Arial" w:cs="Arial"/>
                <w:sz w:val="22"/>
                <w:rPrChange w:id="78" w:author="Ethan Grimes" w:date="2021-09-24T17:19:00Z">
                  <w:rPr>
                    <w:rFonts w:ascii="Arial" w:hAnsi="Arial" w:cs="Arial"/>
                    <w:sz w:val="19"/>
                    <w:szCs w:val="19"/>
                  </w:rPr>
                </w:rPrChange>
              </w:rPr>
              <w:t>Increase the Retention of Students in the CIS Program</w:t>
            </w:r>
          </w:p>
        </w:tc>
      </w:tr>
      <w:tr w:rsidR="006F0700" w:rsidRPr="002C1F5E" w14:paraId="1CB9ED6E" w14:textId="77777777" w:rsidTr="00C82443">
        <w:tc>
          <w:tcPr>
            <w:tcW w:w="9445" w:type="dxa"/>
          </w:tcPr>
          <w:p w14:paraId="4C1D57B1" w14:textId="77777777" w:rsidR="006F0700" w:rsidRPr="002C1F5E" w:rsidRDefault="006F0700" w:rsidP="00C82443">
            <w:pPr>
              <w:jc w:val="left"/>
              <w:rPr>
                <w:b/>
                <w:bCs/>
                <w:sz w:val="22"/>
                <w:rPrChange w:id="79" w:author="Ethan Grimes" w:date="2021-09-24T17:19:00Z">
                  <w:rPr>
                    <w:b/>
                    <w:bCs/>
                    <w:sz w:val="28"/>
                    <w:szCs w:val="24"/>
                  </w:rPr>
                </w:rPrChange>
              </w:rPr>
            </w:pPr>
            <w:r w:rsidRPr="002C1F5E">
              <w:rPr>
                <w:b/>
                <w:bCs/>
                <w:sz w:val="22"/>
                <w:rPrChange w:id="80" w:author="Ethan Grimes" w:date="2021-09-24T17:19:00Z">
                  <w:rPr>
                    <w:b/>
                    <w:bCs/>
                  </w:rPr>
                </w:rPrChange>
              </w:rPr>
              <w:t>HOW GOAL WILL BE ACHIEVED</w:t>
            </w:r>
          </w:p>
        </w:tc>
      </w:tr>
      <w:tr w:rsidR="006F0700" w:rsidRPr="002C1F5E" w14:paraId="71CA9E25" w14:textId="77777777" w:rsidTr="00C82443">
        <w:tc>
          <w:tcPr>
            <w:tcW w:w="9445" w:type="dxa"/>
          </w:tcPr>
          <w:p w14:paraId="23D65D6B" w14:textId="77777777" w:rsidR="006F0700" w:rsidRPr="002C1F5E" w:rsidRDefault="006F0700" w:rsidP="00C82443">
            <w:pPr>
              <w:jc w:val="both"/>
              <w:rPr>
                <w:sz w:val="22"/>
                <w:rPrChange w:id="81" w:author="Ethan Grimes" w:date="2021-09-24T17:19:00Z">
                  <w:rPr>
                    <w:sz w:val="19"/>
                    <w:szCs w:val="19"/>
                  </w:rPr>
                </w:rPrChange>
              </w:rPr>
            </w:pPr>
            <w:r w:rsidRPr="002C1F5E">
              <w:rPr>
                <w:rStyle w:val="pspdfkit-8eut5gztkfn71zukw49x824t2"/>
                <w:rFonts w:ascii="Arial" w:hAnsi="Arial" w:cs="Arial"/>
                <w:color w:val="000000"/>
                <w:sz w:val="22"/>
                <w:shd w:val="clear" w:color="auto" w:fill="FFFFFF"/>
                <w:rPrChange w:id="82" w:author="Ethan Grimes" w:date="2021-09-24T17:19:00Z">
                  <w:rPr>
                    <w:rStyle w:val="pspdfkit-8eut5gztkfn71zukw49x824t2"/>
                    <w:rFonts w:ascii="Arial" w:hAnsi="Arial" w:cs="Arial"/>
                    <w:color w:val="000000"/>
                    <w:sz w:val="19"/>
                    <w:szCs w:val="19"/>
                    <w:shd w:val="clear" w:color="auto" w:fill="FFFFFF"/>
                  </w:rPr>
                </w:rPrChange>
              </w:rPr>
              <w:t>The main reason there is a decreasing retention of students in the CIS program is the lack of resources that help them pass the difficult courses in the program. The system will act as this resource to help students convene with those who have completed or are currently completing the CIS program to gain insight and mentoring within the CIS field.</w:t>
            </w:r>
          </w:p>
        </w:tc>
      </w:tr>
    </w:tbl>
    <w:p w14:paraId="0521EE33" w14:textId="77777777" w:rsidR="006F0700" w:rsidRPr="002C1F5E" w:rsidRDefault="006F0700" w:rsidP="006F0700">
      <w:pPr>
        <w:jc w:val="both"/>
        <w:rPr>
          <w:b/>
          <w:bCs/>
          <w:sz w:val="22"/>
          <w:rPrChange w:id="83" w:author="Ethan Grimes" w:date="2021-09-24T17:19:00Z">
            <w:rPr>
              <w:b/>
              <w:bCs/>
            </w:rPr>
          </w:rPrChange>
        </w:rPr>
      </w:pPr>
    </w:p>
    <w:p w14:paraId="01BBDEA4" w14:textId="77777777" w:rsidR="00567AF7" w:rsidRPr="002C1F5E" w:rsidRDefault="00567AF7" w:rsidP="006F0700">
      <w:pPr>
        <w:jc w:val="both"/>
        <w:rPr>
          <w:b/>
          <w:bCs/>
          <w:sz w:val="22"/>
          <w:rPrChange w:id="84" w:author="Ethan Grimes" w:date="2021-09-24T17:19:00Z">
            <w:rPr>
              <w:b/>
              <w:bCs/>
            </w:rPr>
          </w:rPrChange>
        </w:rPr>
      </w:pPr>
    </w:p>
    <w:tbl>
      <w:tblPr>
        <w:tblStyle w:val="TableGrid"/>
        <w:tblW w:w="9445" w:type="dxa"/>
        <w:tblInd w:w="0" w:type="dxa"/>
        <w:tblLook w:val="04A0" w:firstRow="1" w:lastRow="0" w:firstColumn="1" w:lastColumn="0" w:noHBand="0" w:noVBand="1"/>
      </w:tblPr>
      <w:tblGrid>
        <w:gridCol w:w="9445"/>
      </w:tblGrid>
      <w:tr w:rsidR="006F0700" w:rsidRPr="002C1F5E" w14:paraId="322EDC64" w14:textId="77777777" w:rsidTr="00C82443">
        <w:tc>
          <w:tcPr>
            <w:tcW w:w="9445" w:type="dxa"/>
          </w:tcPr>
          <w:p w14:paraId="1F58F154" w14:textId="77777777" w:rsidR="006F0700" w:rsidRPr="002C1F5E" w:rsidRDefault="006F0700" w:rsidP="00C82443">
            <w:pPr>
              <w:jc w:val="left"/>
              <w:rPr>
                <w:b/>
                <w:bCs/>
                <w:sz w:val="22"/>
                <w:rPrChange w:id="85" w:author="Ethan Grimes" w:date="2021-09-24T17:19:00Z">
                  <w:rPr>
                    <w:b/>
                    <w:bCs/>
                  </w:rPr>
                </w:rPrChange>
              </w:rPr>
            </w:pPr>
            <w:r w:rsidRPr="002C1F5E">
              <w:rPr>
                <w:b/>
                <w:bCs/>
                <w:sz w:val="22"/>
                <w:rPrChange w:id="86" w:author="Ethan Grimes" w:date="2021-09-24T17:19:00Z">
                  <w:rPr>
                    <w:b/>
                    <w:bCs/>
                  </w:rPr>
                </w:rPrChange>
              </w:rPr>
              <w:t>GOAL</w:t>
            </w:r>
          </w:p>
        </w:tc>
      </w:tr>
      <w:tr w:rsidR="006F0700" w:rsidRPr="002C1F5E" w14:paraId="361720BB" w14:textId="77777777" w:rsidTr="00C82443">
        <w:tc>
          <w:tcPr>
            <w:tcW w:w="9445" w:type="dxa"/>
          </w:tcPr>
          <w:p w14:paraId="4AC9ADA3" w14:textId="77777777" w:rsidR="006F0700" w:rsidRPr="002C1F5E" w:rsidRDefault="006F0700" w:rsidP="00C82443">
            <w:pPr>
              <w:jc w:val="both"/>
              <w:rPr>
                <w:rFonts w:ascii="Arial" w:hAnsi="Arial" w:cs="Arial"/>
                <w:sz w:val="22"/>
                <w:rPrChange w:id="87" w:author="Ethan Grimes" w:date="2021-09-24T17:19:00Z">
                  <w:rPr>
                    <w:rFonts w:ascii="Arial" w:hAnsi="Arial" w:cs="Arial"/>
                    <w:sz w:val="19"/>
                    <w:szCs w:val="19"/>
                  </w:rPr>
                </w:rPrChange>
              </w:rPr>
            </w:pPr>
            <w:r w:rsidRPr="002C1F5E">
              <w:rPr>
                <w:rFonts w:ascii="Arial" w:hAnsi="Arial" w:cs="Arial"/>
                <w:sz w:val="22"/>
                <w:rPrChange w:id="88" w:author="Ethan Grimes" w:date="2021-09-24T17:19:00Z">
                  <w:rPr>
                    <w:rFonts w:ascii="Arial" w:hAnsi="Arial" w:cs="Arial"/>
                    <w:sz w:val="19"/>
                    <w:szCs w:val="19"/>
                  </w:rPr>
                </w:rPrChange>
              </w:rPr>
              <w:t>Create a Larger, More Inclusive CIS Community</w:t>
            </w:r>
          </w:p>
        </w:tc>
      </w:tr>
      <w:tr w:rsidR="006F0700" w:rsidRPr="002C1F5E" w14:paraId="7192C6E1" w14:textId="77777777" w:rsidTr="00C82443">
        <w:tc>
          <w:tcPr>
            <w:tcW w:w="9445" w:type="dxa"/>
          </w:tcPr>
          <w:p w14:paraId="304F6998" w14:textId="77777777" w:rsidR="006F0700" w:rsidRPr="002C1F5E" w:rsidRDefault="006F0700" w:rsidP="00C82443">
            <w:pPr>
              <w:jc w:val="left"/>
              <w:rPr>
                <w:b/>
                <w:bCs/>
                <w:sz w:val="22"/>
                <w:rPrChange w:id="89" w:author="Ethan Grimes" w:date="2021-09-24T17:19:00Z">
                  <w:rPr>
                    <w:b/>
                    <w:bCs/>
                    <w:sz w:val="28"/>
                    <w:szCs w:val="24"/>
                  </w:rPr>
                </w:rPrChange>
              </w:rPr>
            </w:pPr>
            <w:r w:rsidRPr="002C1F5E">
              <w:rPr>
                <w:b/>
                <w:bCs/>
                <w:sz w:val="22"/>
                <w:rPrChange w:id="90" w:author="Ethan Grimes" w:date="2021-09-24T17:19:00Z">
                  <w:rPr>
                    <w:b/>
                    <w:bCs/>
                  </w:rPr>
                </w:rPrChange>
              </w:rPr>
              <w:t>HOW GOAL WILL BE ACHIEVED</w:t>
            </w:r>
          </w:p>
        </w:tc>
      </w:tr>
      <w:tr w:rsidR="006F0700" w:rsidRPr="002C1F5E" w14:paraId="2B82AE86" w14:textId="77777777" w:rsidTr="00C82443">
        <w:tc>
          <w:tcPr>
            <w:tcW w:w="9445" w:type="dxa"/>
          </w:tcPr>
          <w:p w14:paraId="26E49DB3" w14:textId="77777777" w:rsidR="006F0700" w:rsidRPr="002C1F5E" w:rsidRDefault="006F0700" w:rsidP="00C82443">
            <w:pPr>
              <w:jc w:val="both"/>
              <w:rPr>
                <w:sz w:val="22"/>
                <w:rPrChange w:id="91" w:author="Ethan Grimes" w:date="2021-09-24T17:19:00Z">
                  <w:rPr>
                    <w:sz w:val="19"/>
                    <w:szCs w:val="19"/>
                  </w:rPr>
                </w:rPrChange>
              </w:rPr>
            </w:pPr>
            <w:r w:rsidRPr="002C1F5E">
              <w:rPr>
                <w:rStyle w:val="pspdfkit-8eut5gztkfn71zukw49x824t2"/>
                <w:rFonts w:ascii="Arial" w:hAnsi="Arial" w:cs="Arial"/>
                <w:color w:val="000000"/>
                <w:sz w:val="22"/>
                <w:shd w:val="clear" w:color="auto" w:fill="FFFFFF"/>
                <w:rPrChange w:id="92" w:author="Ethan Grimes" w:date="2021-09-24T17:19:00Z">
                  <w:rPr>
                    <w:rStyle w:val="pspdfkit-8eut5gztkfn71zukw49x824t2"/>
                    <w:rFonts w:ascii="Arial" w:hAnsi="Arial" w:cs="Arial"/>
                    <w:color w:val="000000"/>
                    <w:sz w:val="21"/>
                    <w:szCs w:val="21"/>
                    <w:shd w:val="clear" w:color="auto" w:fill="FFFFFF"/>
                  </w:rPr>
                </w:rPrChange>
              </w:rPr>
              <w:t>The finished project will allow current and graduated students to connect with each other, share experiences, and knowledge pertaining to CIS courses, professions, and professionals within the CIS field.</w:t>
            </w:r>
          </w:p>
        </w:tc>
      </w:tr>
    </w:tbl>
    <w:p w14:paraId="4F6E23FE" w14:textId="77777777" w:rsidR="006F0700" w:rsidRPr="002C1F5E" w:rsidRDefault="006F0700" w:rsidP="006F0700">
      <w:pPr>
        <w:jc w:val="both"/>
        <w:rPr>
          <w:rFonts w:cs="Times New Roman"/>
          <w:b/>
          <w:sz w:val="22"/>
          <w:rPrChange w:id="93" w:author="Ethan Grimes" w:date="2021-09-24T17:19:00Z">
            <w:rPr>
              <w:rFonts w:cs="Times New Roman"/>
              <w:b/>
            </w:rPr>
          </w:rPrChange>
        </w:rPr>
      </w:pPr>
    </w:p>
    <w:p w14:paraId="4F67B4E5" w14:textId="77777777" w:rsidR="00567AF7" w:rsidRPr="002C1F5E" w:rsidRDefault="00567AF7" w:rsidP="006F0700">
      <w:pPr>
        <w:jc w:val="both"/>
        <w:rPr>
          <w:rFonts w:cs="Times New Roman"/>
          <w:b/>
          <w:sz w:val="22"/>
          <w:rPrChange w:id="94" w:author="Ethan Grimes" w:date="2021-09-24T17:19:00Z">
            <w:rPr>
              <w:rFonts w:cs="Times New Roman"/>
              <w:b/>
            </w:rPr>
          </w:rPrChange>
        </w:rPr>
      </w:pPr>
    </w:p>
    <w:tbl>
      <w:tblPr>
        <w:tblStyle w:val="TableGrid"/>
        <w:tblW w:w="9445" w:type="dxa"/>
        <w:tblInd w:w="0" w:type="dxa"/>
        <w:tblLook w:val="04A0" w:firstRow="1" w:lastRow="0" w:firstColumn="1" w:lastColumn="0" w:noHBand="0" w:noVBand="1"/>
      </w:tblPr>
      <w:tblGrid>
        <w:gridCol w:w="9445"/>
      </w:tblGrid>
      <w:tr w:rsidR="006F0700" w:rsidRPr="002C1F5E" w14:paraId="2E64A8C8" w14:textId="77777777" w:rsidTr="00C82443">
        <w:tc>
          <w:tcPr>
            <w:tcW w:w="9445" w:type="dxa"/>
          </w:tcPr>
          <w:p w14:paraId="58938510" w14:textId="77777777" w:rsidR="006F0700" w:rsidRPr="002C1F5E" w:rsidRDefault="006F0700" w:rsidP="00C82443">
            <w:pPr>
              <w:jc w:val="left"/>
              <w:rPr>
                <w:b/>
                <w:bCs/>
                <w:sz w:val="22"/>
                <w:rPrChange w:id="95" w:author="Ethan Grimes" w:date="2021-09-24T17:19:00Z">
                  <w:rPr>
                    <w:b/>
                    <w:bCs/>
                  </w:rPr>
                </w:rPrChange>
              </w:rPr>
            </w:pPr>
            <w:r w:rsidRPr="002C1F5E">
              <w:rPr>
                <w:b/>
                <w:bCs/>
                <w:sz w:val="22"/>
                <w:rPrChange w:id="96" w:author="Ethan Grimes" w:date="2021-09-24T17:19:00Z">
                  <w:rPr>
                    <w:b/>
                    <w:bCs/>
                  </w:rPr>
                </w:rPrChange>
              </w:rPr>
              <w:t>GOAL</w:t>
            </w:r>
          </w:p>
        </w:tc>
      </w:tr>
      <w:tr w:rsidR="006F0700" w:rsidRPr="002C1F5E" w14:paraId="65BF9BC9" w14:textId="77777777" w:rsidTr="00C82443">
        <w:tc>
          <w:tcPr>
            <w:tcW w:w="9445" w:type="dxa"/>
          </w:tcPr>
          <w:p w14:paraId="66ABBEB2" w14:textId="77777777" w:rsidR="006F0700" w:rsidRPr="002C1F5E" w:rsidRDefault="006F0700" w:rsidP="00C82443">
            <w:pPr>
              <w:jc w:val="both"/>
              <w:rPr>
                <w:rFonts w:ascii="Arial" w:hAnsi="Arial" w:cs="Arial"/>
                <w:sz w:val="22"/>
                <w:rPrChange w:id="97" w:author="Ethan Grimes" w:date="2021-09-24T17:19:00Z">
                  <w:rPr>
                    <w:rFonts w:ascii="Arial" w:hAnsi="Arial" w:cs="Arial"/>
                    <w:sz w:val="19"/>
                    <w:szCs w:val="19"/>
                  </w:rPr>
                </w:rPrChange>
              </w:rPr>
            </w:pPr>
            <w:r w:rsidRPr="002C1F5E">
              <w:rPr>
                <w:rFonts w:ascii="Arial" w:hAnsi="Arial" w:cs="Arial"/>
                <w:sz w:val="22"/>
                <w:rPrChange w:id="98" w:author="Ethan Grimes" w:date="2021-09-24T17:19:00Z">
                  <w:rPr>
                    <w:rFonts w:ascii="Arial" w:hAnsi="Arial" w:cs="Arial"/>
                    <w:sz w:val="19"/>
                    <w:szCs w:val="19"/>
                  </w:rPr>
                </w:rPrChange>
              </w:rPr>
              <w:t>Increase the Number of Donations to the CIS Department</w:t>
            </w:r>
          </w:p>
        </w:tc>
      </w:tr>
      <w:tr w:rsidR="006F0700" w:rsidRPr="002C1F5E" w14:paraId="5D507CDA" w14:textId="77777777" w:rsidTr="00C82443">
        <w:tc>
          <w:tcPr>
            <w:tcW w:w="9445" w:type="dxa"/>
          </w:tcPr>
          <w:p w14:paraId="02C86828" w14:textId="77777777" w:rsidR="006F0700" w:rsidRPr="002C1F5E" w:rsidRDefault="006F0700" w:rsidP="00C82443">
            <w:pPr>
              <w:jc w:val="left"/>
              <w:rPr>
                <w:b/>
                <w:bCs/>
                <w:sz w:val="22"/>
                <w:rPrChange w:id="99" w:author="Ethan Grimes" w:date="2021-09-24T17:19:00Z">
                  <w:rPr>
                    <w:b/>
                    <w:bCs/>
                    <w:sz w:val="28"/>
                    <w:szCs w:val="24"/>
                  </w:rPr>
                </w:rPrChange>
              </w:rPr>
            </w:pPr>
            <w:r w:rsidRPr="002C1F5E">
              <w:rPr>
                <w:b/>
                <w:bCs/>
                <w:sz w:val="22"/>
                <w:rPrChange w:id="100" w:author="Ethan Grimes" w:date="2021-09-24T17:19:00Z">
                  <w:rPr>
                    <w:b/>
                    <w:bCs/>
                  </w:rPr>
                </w:rPrChange>
              </w:rPr>
              <w:t>HOW GOAL WILL BE ACHIEVED</w:t>
            </w:r>
          </w:p>
        </w:tc>
      </w:tr>
      <w:tr w:rsidR="006F0700" w:rsidRPr="002C1F5E" w14:paraId="7409A14A" w14:textId="77777777" w:rsidTr="00C82443">
        <w:tc>
          <w:tcPr>
            <w:tcW w:w="9445" w:type="dxa"/>
          </w:tcPr>
          <w:p w14:paraId="73D2AB7C" w14:textId="77777777" w:rsidR="006F0700" w:rsidRPr="002C1F5E" w:rsidRDefault="006F0700" w:rsidP="00C82443">
            <w:pPr>
              <w:jc w:val="both"/>
              <w:rPr>
                <w:sz w:val="22"/>
                <w:rPrChange w:id="101" w:author="Ethan Grimes" w:date="2021-09-24T17:19:00Z">
                  <w:rPr>
                    <w:sz w:val="19"/>
                    <w:szCs w:val="19"/>
                  </w:rPr>
                </w:rPrChange>
              </w:rPr>
            </w:pPr>
            <w:r w:rsidRPr="002C1F5E">
              <w:rPr>
                <w:rStyle w:val="pspdfkit-8eut5gztkfn71zukw49x824t2"/>
                <w:rFonts w:ascii="Arial" w:hAnsi="Arial" w:cs="Arial"/>
                <w:color w:val="000000"/>
                <w:sz w:val="22"/>
                <w:shd w:val="clear" w:color="auto" w:fill="FFFFFF"/>
                <w:rPrChange w:id="102" w:author="Ethan Grimes" w:date="2021-09-24T17:19:00Z">
                  <w:rPr>
                    <w:rStyle w:val="pspdfkit-8eut5gztkfn71zukw49x824t2"/>
                    <w:rFonts w:ascii="Arial" w:hAnsi="Arial" w:cs="Arial"/>
                    <w:color w:val="000000"/>
                    <w:shd w:val="clear" w:color="auto" w:fill="FFFFFF"/>
                  </w:rPr>
                </w:rPrChange>
              </w:rPr>
              <w:t>T</w:t>
            </w:r>
            <w:r w:rsidRPr="002C1F5E">
              <w:rPr>
                <w:rStyle w:val="pspdfkit-8eut5gztkfn71zukw49x824t2"/>
                <w:color w:val="000000"/>
                <w:sz w:val="22"/>
                <w:shd w:val="clear" w:color="auto" w:fill="FFFFFF"/>
                <w:rPrChange w:id="103" w:author="Ethan Grimes" w:date="2021-09-24T17:19:00Z">
                  <w:rPr>
                    <w:rStyle w:val="pspdfkit-8eut5gztkfn71zukw49x824t2"/>
                    <w:color w:val="000000"/>
                    <w:shd w:val="clear" w:color="auto" w:fill="FFFFFF"/>
                  </w:rPr>
                </w:rPrChange>
              </w:rPr>
              <w:t>he finished project will increase the number of donations towards the CIS Department so that new resources and programs can be funded to increase the overall satisfaction and effectiveness of the CIS Program.</w:t>
            </w:r>
          </w:p>
        </w:tc>
      </w:tr>
    </w:tbl>
    <w:p w14:paraId="307D8DCB" w14:textId="77777777" w:rsidR="00E76F46" w:rsidRPr="002C1F5E" w:rsidRDefault="00E76F46">
      <w:pPr>
        <w:jc w:val="both"/>
        <w:rPr>
          <w:sz w:val="22"/>
          <w:rPrChange w:id="104" w:author="Ethan Grimes" w:date="2021-09-24T17:19:00Z">
            <w:rPr/>
          </w:rPrChange>
        </w:rPr>
      </w:pPr>
    </w:p>
    <w:p w14:paraId="5BB56C9A" w14:textId="77777777" w:rsidR="00567AF7" w:rsidRPr="002C1F5E" w:rsidRDefault="00567AF7">
      <w:pPr>
        <w:jc w:val="both"/>
        <w:rPr>
          <w:sz w:val="22"/>
          <w:rPrChange w:id="105" w:author="Ethan Grimes" w:date="2021-09-24T17:19:00Z">
            <w:rPr/>
          </w:rPrChange>
        </w:rPr>
      </w:pPr>
    </w:p>
    <w:tbl>
      <w:tblPr>
        <w:tblStyle w:val="TableGrid"/>
        <w:tblW w:w="9445" w:type="dxa"/>
        <w:tblInd w:w="0" w:type="dxa"/>
        <w:tblLook w:val="04A0" w:firstRow="1" w:lastRow="0" w:firstColumn="1" w:lastColumn="0" w:noHBand="0" w:noVBand="1"/>
      </w:tblPr>
      <w:tblGrid>
        <w:gridCol w:w="9445"/>
      </w:tblGrid>
      <w:tr w:rsidR="00457348" w:rsidRPr="002C1F5E" w14:paraId="53B068E3" w14:textId="77777777" w:rsidTr="00C82443">
        <w:tc>
          <w:tcPr>
            <w:tcW w:w="9445" w:type="dxa"/>
          </w:tcPr>
          <w:p w14:paraId="5A143133" w14:textId="77777777" w:rsidR="00457348" w:rsidRPr="002C1F5E" w:rsidRDefault="00457348" w:rsidP="00C82443">
            <w:pPr>
              <w:jc w:val="left"/>
              <w:rPr>
                <w:b/>
                <w:bCs/>
                <w:sz w:val="22"/>
                <w:rPrChange w:id="106" w:author="Ethan Grimes" w:date="2021-09-24T17:19:00Z">
                  <w:rPr>
                    <w:b/>
                    <w:bCs/>
                  </w:rPr>
                </w:rPrChange>
              </w:rPr>
            </w:pPr>
            <w:r w:rsidRPr="002C1F5E">
              <w:rPr>
                <w:b/>
                <w:bCs/>
                <w:sz w:val="22"/>
                <w:rPrChange w:id="107" w:author="Ethan Grimes" w:date="2021-09-24T17:19:00Z">
                  <w:rPr>
                    <w:b/>
                    <w:bCs/>
                  </w:rPr>
                </w:rPrChange>
              </w:rPr>
              <w:t>GOAL</w:t>
            </w:r>
          </w:p>
        </w:tc>
      </w:tr>
      <w:tr w:rsidR="00457348" w:rsidRPr="002C1F5E" w14:paraId="7C651899" w14:textId="77777777" w:rsidTr="00C82443">
        <w:tc>
          <w:tcPr>
            <w:tcW w:w="9445" w:type="dxa"/>
          </w:tcPr>
          <w:p w14:paraId="31B4B3DE" w14:textId="77777777" w:rsidR="00457348" w:rsidRPr="002C1F5E" w:rsidRDefault="00457348" w:rsidP="00C82443">
            <w:pPr>
              <w:jc w:val="both"/>
              <w:rPr>
                <w:rFonts w:ascii="Arial" w:hAnsi="Arial" w:cs="Arial"/>
                <w:sz w:val="22"/>
                <w:rPrChange w:id="108" w:author="Ethan Grimes" w:date="2021-09-24T17:19:00Z">
                  <w:rPr>
                    <w:rFonts w:ascii="Arial" w:hAnsi="Arial" w:cs="Arial"/>
                    <w:sz w:val="19"/>
                    <w:szCs w:val="19"/>
                  </w:rPr>
                </w:rPrChange>
              </w:rPr>
            </w:pPr>
            <w:r w:rsidRPr="002C1F5E">
              <w:rPr>
                <w:rFonts w:ascii="Arial" w:hAnsi="Arial" w:cs="Arial"/>
                <w:sz w:val="22"/>
                <w:rPrChange w:id="109" w:author="Ethan Grimes" w:date="2021-09-24T17:19:00Z">
                  <w:rPr>
                    <w:rFonts w:ascii="Arial" w:hAnsi="Arial" w:cs="Arial"/>
                    <w:sz w:val="19"/>
                    <w:szCs w:val="19"/>
                  </w:rPr>
                </w:rPrChange>
              </w:rPr>
              <w:t>Create a User-Friendly Mentoring Site</w:t>
            </w:r>
          </w:p>
        </w:tc>
      </w:tr>
      <w:tr w:rsidR="00457348" w:rsidRPr="002C1F5E" w14:paraId="7FE01FF8" w14:textId="77777777" w:rsidTr="00C82443">
        <w:tc>
          <w:tcPr>
            <w:tcW w:w="9445" w:type="dxa"/>
          </w:tcPr>
          <w:p w14:paraId="4D6D9453" w14:textId="77777777" w:rsidR="00457348" w:rsidRPr="002C1F5E" w:rsidRDefault="00457348" w:rsidP="00C82443">
            <w:pPr>
              <w:jc w:val="left"/>
              <w:rPr>
                <w:b/>
                <w:bCs/>
                <w:sz w:val="22"/>
                <w:rPrChange w:id="110" w:author="Ethan Grimes" w:date="2021-09-24T17:19:00Z">
                  <w:rPr>
                    <w:b/>
                    <w:bCs/>
                    <w:sz w:val="28"/>
                    <w:szCs w:val="24"/>
                  </w:rPr>
                </w:rPrChange>
              </w:rPr>
            </w:pPr>
            <w:r w:rsidRPr="002C1F5E">
              <w:rPr>
                <w:b/>
                <w:bCs/>
                <w:sz w:val="22"/>
                <w:rPrChange w:id="111" w:author="Ethan Grimes" w:date="2021-09-24T17:19:00Z">
                  <w:rPr>
                    <w:b/>
                    <w:bCs/>
                  </w:rPr>
                </w:rPrChange>
              </w:rPr>
              <w:lastRenderedPageBreak/>
              <w:t>HOW GOAL WILL BE ACHIEVED</w:t>
            </w:r>
          </w:p>
        </w:tc>
      </w:tr>
      <w:tr w:rsidR="00457348" w:rsidRPr="002C1F5E" w14:paraId="6F995536" w14:textId="77777777" w:rsidTr="00C82443">
        <w:tc>
          <w:tcPr>
            <w:tcW w:w="9445" w:type="dxa"/>
          </w:tcPr>
          <w:p w14:paraId="54377BE8" w14:textId="77777777" w:rsidR="00457348" w:rsidRPr="002C1F5E" w:rsidRDefault="005E0D31" w:rsidP="00C82443">
            <w:pPr>
              <w:jc w:val="both"/>
              <w:rPr>
                <w:sz w:val="22"/>
                <w:rPrChange w:id="112" w:author="Ethan Grimes" w:date="2021-09-24T17:19:00Z">
                  <w:rPr>
                    <w:sz w:val="19"/>
                    <w:szCs w:val="19"/>
                  </w:rPr>
                </w:rPrChange>
              </w:rPr>
            </w:pPr>
            <w:r w:rsidRPr="002C1F5E">
              <w:rPr>
                <w:rStyle w:val="pspdfkit-8eut5gztkfn71zukw49x824t2"/>
                <w:rFonts w:ascii="Arial" w:hAnsi="Arial" w:cs="Arial"/>
                <w:color w:val="000000"/>
                <w:sz w:val="22"/>
                <w:shd w:val="clear" w:color="auto" w:fill="FFFFFF"/>
                <w:rPrChange w:id="113" w:author="Ethan Grimes" w:date="2021-09-24T17:19:00Z">
                  <w:rPr>
                    <w:rStyle w:val="pspdfkit-8eut5gztkfn71zukw49x824t2"/>
                    <w:rFonts w:ascii="Arial" w:hAnsi="Arial" w:cs="Arial"/>
                    <w:color w:val="000000"/>
                    <w:shd w:val="clear" w:color="auto" w:fill="FFFFFF"/>
                  </w:rPr>
                </w:rPrChange>
              </w:rPr>
              <w:t>T</w:t>
            </w:r>
            <w:r w:rsidRPr="002C1F5E">
              <w:rPr>
                <w:rStyle w:val="pspdfkit-8eut5gztkfn71zukw49x824t2"/>
                <w:color w:val="000000"/>
                <w:sz w:val="22"/>
                <w:shd w:val="clear" w:color="auto" w:fill="FFFFFF"/>
                <w:rPrChange w:id="114" w:author="Ethan Grimes" w:date="2021-09-24T17:19:00Z">
                  <w:rPr>
                    <w:rStyle w:val="pspdfkit-8eut5gztkfn71zukw49x824t2"/>
                    <w:color w:val="000000"/>
                    <w:shd w:val="clear" w:color="auto" w:fill="FFFFFF"/>
                  </w:rPr>
                </w:rPrChange>
              </w:rPr>
              <w:t>he finished project will produce a user-friendly site with a user interface that all users can easily operate</w:t>
            </w:r>
            <w:r w:rsidR="004D3059" w:rsidRPr="002C1F5E">
              <w:rPr>
                <w:rStyle w:val="pspdfkit-8eut5gztkfn71zukw49x824t2"/>
                <w:color w:val="000000"/>
                <w:sz w:val="22"/>
                <w:shd w:val="clear" w:color="auto" w:fill="FFFFFF"/>
                <w:rPrChange w:id="115" w:author="Ethan Grimes" w:date="2021-09-24T17:19:00Z">
                  <w:rPr>
                    <w:rStyle w:val="pspdfkit-8eut5gztkfn71zukw49x824t2"/>
                    <w:color w:val="000000"/>
                    <w:shd w:val="clear" w:color="auto" w:fill="FFFFFF"/>
                  </w:rPr>
                </w:rPrChange>
              </w:rPr>
              <w:t xml:space="preserve"> and is available 24/7.</w:t>
            </w:r>
          </w:p>
        </w:tc>
      </w:tr>
    </w:tbl>
    <w:p w14:paraId="6866E1F7" w14:textId="77777777" w:rsidR="00322ECD" w:rsidRDefault="00322ECD">
      <w:pPr>
        <w:jc w:val="both"/>
        <w:rPr>
          <w:rFonts w:cs="Times New Roman"/>
          <w:b/>
        </w:rPr>
      </w:pPr>
    </w:p>
    <w:p w14:paraId="4DF7A98E" w14:textId="77777777" w:rsidR="008B3540" w:rsidRDefault="008B3540">
      <w:pPr>
        <w:jc w:val="both"/>
        <w:rPr>
          <w:rFonts w:cs="Times New Roman"/>
          <w:b/>
        </w:rPr>
      </w:pPr>
    </w:p>
    <w:p w14:paraId="31308AD9" w14:textId="77777777" w:rsidR="006D6B14" w:rsidRDefault="006D6B14">
      <w:pPr>
        <w:jc w:val="both"/>
        <w:rPr>
          <w:rFonts w:cs="Times New Roman"/>
          <w:b/>
        </w:rPr>
      </w:pPr>
    </w:p>
    <w:p w14:paraId="2E4B6DA4" w14:textId="77777777" w:rsidR="002C1F5E" w:rsidRDefault="002C1F5E">
      <w:pPr>
        <w:jc w:val="both"/>
        <w:rPr>
          <w:ins w:id="116" w:author="Ethan Grimes" w:date="2021-09-24T17:20:00Z"/>
          <w:rFonts w:cs="Times New Roman"/>
          <w:b/>
        </w:rPr>
      </w:pPr>
    </w:p>
    <w:p w14:paraId="1EB9F902" w14:textId="77777777" w:rsidR="00E76F46" w:rsidRDefault="007D2499">
      <w:pPr>
        <w:jc w:val="both"/>
      </w:pPr>
      <w:r>
        <w:rPr>
          <w:rFonts w:cs="Times New Roman"/>
          <w:b/>
        </w:rPr>
        <w:t>TASK LIST</w:t>
      </w:r>
    </w:p>
    <w:p w14:paraId="5F927FB1" w14:textId="77777777" w:rsidR="00E76F46" w:rsidRDefault="007D2499">
      <w:pPr>
        <w:jc w:val="both"/>
      </w:pPr>
      <w:r>
        <w:rPr>
          <w:rFonts w:cs="Times New Roman"/>
        </w:rPr>
        <w:t>Each task has been assigned a number for reference throughout the rest of this document and during the commission of the project.</w:t>
      </w:r>
    </w:p>
    <w:p w14:paraId="12398B76" w14:textId="77777777" w:rsidR="00E76F46" w:rsidRDefault="007D2499">
      <w:pPr>
        <w:jc w:val="both"/>
      </w:pPr>
      <w:r>
        <w:rPr>
          <w:rFonts w:cs="Times New Roman"/>
        </w:rPr>
        <w:t> </w:t>
      </w:r>
    </w:p>
    <w:tbl>
      <w:tblPr>
        <w:tblW w:w="4165" w:type="pct"/>
        <w:tblCellMar>
          <w:top w:w="55" w:type="dxa"/>
          <w:left w:w="55" w:type="dxa"/>
          <w:bottom w:w="55" w:type="dxa"/>
          <w:right w:w="55" w:type="dxa"/>
        </w:tblCellMar>
        <w:tblLook w:val="04A0" w:firstRow="1" w:lastRow="0" w:firstColumn="1" w:lastColumn="0" w:noHBand="0" w:noVBand="1"/>
      </w:tblPr>
      <w:tblGrid>
        <w:gridCol w:w="902"/>
        <w:gridCol w:w="2877"/>
        <w:gridCol w:w="2249"/>
        <w:gridCol w:w="1764"/>
      </w:tblGrid>
      <w:tr w:rsidR="00AD15E3" w14:paraId="23BAAFD2" w14:textId="77777777" w:rsidTr="00AD15E3">
        <w:tc>
          <w:tcPr>
            <w:tcW w:w="579" w:type="pct"/>
            <w:tcBorders>
              <w:top w:val="single" w:sz="2" w:space="0" w:color="000000"/>
              <w:left w:val="single" w:sz="2" w:space="0" w:color="000000"/>
              <w:bottom w:val="single" w:sz="4" w:space="0" w:color="auto"/>
              <w:right w:val="nil"/>
            </w:tcBorders>
            <w:shd w:val="clear" w:color="auto" w:fill="E7E6E6" w:themeFill="background2"/>
            <w:vAlign w:val="center"/>
            <w:hideMark/>
          </w:tcPr>
          <w:p w14:paraId="44A7DF65" w14:textId="77777777" w:rsidR="00AD15E3" w:rsidRDefault="00AD15E3">
            <w:pPr>
              <w:widowControl w:val="0"/>
              <w:suppressLineNumbers/>
              <w:suppressAutoHyphens/>
              <w:snapToGrid w:val="0"/>
              <w:spacing w:line="480" w:lineRule="auto"/>
            </w:pPr>
            <w:r>
              <w:rPr>
                <w:rFonts w:eastAsia="Andale Sans UI" w:cs="Times New Roman"/>
                <w:b/>
                <w:bCs/>
                <w:kern w:val="2"/>
                <w:szCs w:val="24"/>
              </w:rPr>
              <w:t>Task No.</w:t>
            </w:r>
          </w:p>
        </w:tc>
        <w:tc>
          <w:tcPr>
            <w:tcW w:w="1846" w:type="pct"/>
            <w:tcBorders>
              <w:top w:val="single" w:sz="2" w:space="0" w:color="000000"/>
              <w:left w:val="single" w:sz="2" w:space="0" w:color="000000"/>
              <w:bottom w:val="single" w:sz="4" w:space="0" w:color="auto"/>
              <w:right w:val="nil"/>
            </w:tcBorders>
            <w:shd w:val="clear" w:color="auto" w:fill="E7E6E6" w:themeFill="background2"/>
            <w:vAlign w:val="center"/>
            <w:hideMark/>
          </w:tcPr>
          <w:p w14:paraId="77320200" w14:textId="77777777" w:rsidR="00AD15E3" w:rsidRDefault="00AD15E3">
            <w:pPr>
              <w:widowControl w:val="0"/>
              <w:suppressLineNumbers/>
              <w:suppressAutoHyphens/>
              <w:snapToGrid w:val="0"/>
              <w:spacing w:line="480" w:lineRule="auto"/>
            </w:pPr>
            <w:r>
              <w:rPr>
                <w:rFonts w:eastAsia="Andale Sans UI" w:cs="Times New Roman"/>
                <w:b/>
                <w:bCs/>
                <w:kern w:val="2"/>
                <w:szCs w:val="24"/>
              </w:rPr>
              <w:t>Task</w:t>
            </w:r>
          </w:p>
        </w:tc>
        <w:tc>
          <w:tcPr>
            <w:tcW w:w="1443" w:type="pct"/>
            <w:tcBorders>
              <w:top w:val="single" w:sz="2" w:space="0" w:color="000000"/>
              <w:left w:val="single" w:sz="2" w:space="0" w:color="000000"/>
              <w:bottom w:val="single" w:sz="4" w:space="0" w:color="auto"/>
              <w:right w:val="nil"/>
            </w:tcBorders>
            <w:shd w:val="clear" w:color="auto" w:fill="E7E6E6" w:themeFill="background2"/>
            <w:vAlign w:val="center"/>
            <w:hideMark/>
          </w:tcPr>
          <w:p w14:paraId="5483B1CF" w14:textId="77777777" w:rsidR="00AD15E3" w:rsidRDefault="00AD15E3">
            <w:pPr>
              <w:widowControl w:val="0"/>
              <w:suppressLineNumbers/>
              <w:suppressAutoHyphens/>
              <w:snapToGrid w:val="0"/>
              <w:spacing w:line="480" w:lineRule="auto"/>
            </w:pPr>
            <w:r>
              <w:rPr>
                <w:rFonts w:eastAsia="Andale Sans UI" w:cs="Times New Roman"/>
                <w:b/>
                <w:bCs/>
                <w:kern w:val="2"/>
                <w:szCs w:val="24"/>
              </w:rPr>
              <w:t>Equipment &amp; Services Needed</w:t>
            </w:r>
          </w:p>
        </w:tc>
        <w:tc>
          <w:tcPr>
            <w:tcW w:w="1132" w:type="pct"/>
            <w:tcBorders>
              <w:top w:val="single" w:sz="2" w:space="0" w:color="000000"/>
              <w:left w:val="single" w:sz="2" w:space="0" w:color="000000"/>
              <w:bottom w:val="single" w:sz="4" w:space="0" w:color="auto"/>
              <w:right w:val="single" w:sz="2" w:space="0" w:color="000000"/>
            </w:tcBorders>
            <w:shd w:val="clear" w:color="auto" w:fill="E7E6E6" w:themeFill="background2"/>
            <w:vAlign w:val="center"/>
            <w:hideMark/>
          </w:tcPr>
          <w:p w14:paraId="5B493D1F" w14:textId="77777777" w:rsidR="00AD15E3" w:rsidRDefault="00AD15E3">
            <w:pPr>
              <w:widowControl w:val="0"/>
              <w:suppressLineNumbers/>
              <w:suppressAutoHyphens/>
              <w:snapToGrid w:val="0"/>
              <w:spacing w:line="480" w:lineRule="auto"/>
            </w:pPr>
            <w:r>
              <w:rPr>
                <w:rFonts w:eastAsia="Andale Sans UI" w:cs="Times New Roman"/>
                <w:b/>
                <w:bCs/>
                <w:kern w:val="2"/>
                <w:szCs w:val="24"/>
              </w:rPr>
              <w:t>Reporting Head</w:t>
            </w:r>
          </w:p>
        </w:tc>
      </w:tr>
      <w:tr w:rsidR="00AD15E3" w14:paraId="52C72C74" w14:textId="77777777" w:rsidTr="00AD15E3">
        <w:tc>
          <w:tcPr>
            <w:tcW w:w="579" w:type="pct"/>
            <w:tcBorders>
              <w:top w:val="single" w:sz="4" w:space="0" w:color="auto"/>
              <w:left w:val="single" w:sz="4" w:space="0" w:color="auto"/>
              <w:bottom w:val="single" w:sz="4" w:space="0" w:color="auto"/>
              <w:right w:val="single" w:sz="4" w:space="0" w:color="auto"/>
            </w:tcBorders>
            <w:vAlign w:val="center"/>
            <w:hideMark/>
          </w:tcPr>
          <w:p w14:paraId="4BF7D1CC" w14:textId="77777777" w:rsidR="00AD15E3" w:rsidRDefault="00AD15E3" w:rsidP="00985F5E">
            <w:pPr>
              <w:pStyle w:val="ListParagraph"/>
              <w:widowControl w:val="0"/>
              <w:numPr>
                <w:ilvl w:val="0"/>
                <w:numId w:val="1"/>
              </w:numPr>
              <w:suppressLineNumbers/>
              <w:suppressAutoHyphens/>
              <w:snapToGrid w:val="0"/>
              <w:spacing w:line="480" w:lineRule="auto"/>
            </w:pPr>
          </w:p>
        </w:tc>
        <w:tc>
          <w:tcPr>
            <w:tcW w:w="1846" w:type="pct"/>
            <w:tcBorders>
              <w:top w:val="single" w:sz="4" w:space="0" w:color="auto"/>
              <w:left w:val="single" w:sz="4" w:space="0" w:color="auto"/>
              <w:bottom w:val="single" w:sz="4" w:space="0" w:color="auto"/>
              <w:right w:val="single" w:sz="4" w:space="0" w:color="auto"/>
            </w:tcBorders>
            <w:hideMark/>
          </w:tcPr>
          <w:p w14:paraId="7D385606" w14:textId="77777777" w:rsidR="00AD15E3" w:rsidRPr="00F13311" w:rsidRDefault="00AD15E3">
            <w:pPr>
              <w:rPr>
                <w:rFonts w:cs="Times New Roman"/>
                <w:szCs w:val="24"/>
              </w:rPr>
            </w:pPr>
            <w:r w:rsidRPr="00F13311">
              <w:rPr>
                <w:rFonts w:cs="Times New Roman"/>
                <w:szCs w:val="24"/>
              </w:rPr>
              <w:t>Develop Landing Page</w:t>
            </w:r>
          </w:p>
        </w:tc>
        <w:tc>
          <w:tcPr>
            <w:tcW w:w="1443" w:type="pct"/>
            <w:tcBorders>
              <w:top w:val="single" w:sz="4" w:space="0" w:color="auto"/>
              <w:left w:val="single" w:sz="4" w:space="0" w:color="auto"/>
              <w:bottom w:val="single" w:sz="4" w:space="0" w:color="auto"/>
              <w:right w:val="single" w:sz="4" w:space="0" w:color="auto"/>
            </w:tcBorders>
            <w:hideMark/>
          </w:tcPr>
          <w:p w14:paraId="754918FD" w14:textId="77777777" w:rsidR="00AD15E3" w:rsidDel="00231213" w:rsidRDefault="00AD15E3">
            <w:pPr>
              <w:rPr>
                <w:del w:id="117" w:author="Ethan Grimes" w:date="2021-10-02T10:04:00Z"/>
                <w:sz w:val="20"/>
                <w:szCs w:val="20"/>
              </w:rPr>
            </w:pPr>
            <w:del w:id="118" w:author="Ethan Grimes" w:date="2021-10-02T10:04:00Z">
              <w:r w:rsidDel="00231213">
                <w:rPr>
                  <w:sz w:val="20"/>
                  <w:szCs w:val="20"/>
                </w:rPr>
                <w:delText>Microsoft Visual Studio</w:delText>
              </w:r>
            </w:del>
          </w:p>
          <w:p w14:paraId="1050A902" w14:textId="77777777" w:rsidR="00AD15E3" w:rsidRDefault="00AD15E3">
            <w:pPr>
              <w:rPr>
                <w:sz w:val="20"/>
                <w:szCs w:val="20"/>
              </w:rPr>
            </w:pPr>
            <w:r>
              <w:rPr>
                <w:sz w:val="20"/>
                <w:szCs w:val="20"/>
              </w:rPr>
              <w:t>WordPress (CMS)</w:t>
            </w:r>
          </w:p>
        </w:tc>
        <w:tc>
          <w:tcPr>
            <w:tcW w:w="1132" w:type="pct"/>
            <w:tcBorders>
              <w:top w:val="single" w:sz="4" w:space="0" w:color="auto"/>
              <w:left w:val="single" w:sz="4" w:space="0" w:color="auto"/>
              <w:bottom w:val="single" w:sz="4" w:space="0" w:color="auto"/>
              <w:right w:val="single" w:sz="4" w:space="0" w:color="auto"/>
            </w:tcBorders>
            <w:hideMark/>
          </w:tcPr>
          <w:p w14:paraId="01707863" w14:textId="77777777" w:rsidR="00AD15E3" w:rsidRDefault="00496B6B">
            <w:pPr>
              <w:rPr>
                <w:sz w:val="20"/>
                <w:szCs w:val="20"/>
              </w:rPr>
            </w:pPr>
            <w:ins w:id="119" w:author="Ethan Grimes" w:date="2021-09-24T16:48:00Z">
              <w:r>
                <w:rPr>
                  <w:sz w:val="20"/>
                  <w:szCs w:val="20"/>
                </w:rPr>
                <w:t>Joey Guenther</w:t>
              </w:r>
            </w:ins>
          </w:p>
        </w:tc>
      </w:tr>
      <w:tr w:rsidR="00AD15E3" w14:paraId="1B312A72" w14:textId="77777777" w:rsidTr="00AD15E3">
        <w:tc>
          <w:tcPr>
            <w:tcW w:w="579" w:type="pct"/>
            <w:tcBorders>
              <w:top w:val="single" w:sz="4" w:space="0" w:color="auto"/>
              <w:left w:val="single" w:sz="4" w:space="0" w:color="auto"/>
              <w:bottom w:val="single" w:sz="4" w:space="0" w:color="auto"/>
              <w:right w:val="single" w:sz="4" w:space="0" w:color="auto"/>
            </w:tcBorders>
            <w:vAlign w:val="center"/>
          </w:tcPr>
          <w:p w14:paraId="3E014AB7" w14:textId="77777777" w:rsidR="00AD15E3" w:rsidRPr="00985F5E" w:rsidRDefault="00AD15E3" w:rsidP="00985F5E">
            <w:pPr>
              <w:pStyle w:val="ListParagraph"/>
              <w:widowControl w:val="0"/>
              <w:numPr>
                <w:ilvl w:val="0"/>
                <w:numId w:val="1"/>
              </w:numPr>
              <w:suppressLineNumbers/>
              <w:suppressAutoHyphens/>
              <w:snapToGrid w:val="0"/>
              <w:spacing w:line="480" w:lineRule="auto"/>
              <w:rPr>
                <w:rFonts w:eastAsia="Andale Sans UI" w:cs="Times New Roman"/>
                <w:kern w:val="2"/>
                <w:szCs w:val="24"/>
              </w:rPr>
            </w:pPr>
          </w:p>
        </w:tc>
        <w:tc>
          <w:tcPr>
            <w:tcW w:w="1846" w:type="pct"/>
            <w:tcBorders>
              <w:top w:val="single" w:sz="4" w:space="0" w:color="auto"/>
              <w:left w:val="single" w:sz="4" w:space="0" w:color="auto"/>
              <w:bottom w:val="single" w:sz="4" w:space="0" w:color="auto"/>
              <w:right w:val="single" w:sz="4" w:space="0" w:color="auto"/>
            </w:tcBorders>
          </w:tcPr>
          <w:p w14:paraId="529C14FD" w14:textId="77777777" w:rsidR="00AD15E3" w:rsidRPr="00F13311" w:rsidRDefault="00AD15E3">
            <w:pPr>
              <w:rPr>
                <w:rFonts w:cs="Times New Roman"/>
                <w:szCs w:val="24"/>
              </w:rPr>
            </w:pPr>
            <w:r w:rsidRPr="00F13311">
              <w:rPr>
                <w:rFonts w:cs="Times New Roman"/>
                <w:szCs w:val="24"/>
              </w:rPr>
              <w:t>Add Photo Carousel to Landing Page</w:t>
            </w:r>
          </w:p>
        </w:tc>
        <w:tc>
          <w:tcPr>
            <w:tcW w:w="1443" w:type="pct"/>
            <w:tcBorders>
              <w:top w:val="single" w:sz="4" w:space="0" w:color="auto"/>
              <w:left w:val="single" w:sz="4" w:space="0" w:color="auto"/>
              <w:bottom w:val="single" w:sz="4" w:space="0" w:color="auto"/>
              <w:right w:val="single" w:sz="4" w:space="0" w:color="auto"/>
            </w:tcBorders>
          </w:tcPr>
          <w:p w14:paraId="48DE04D4" w14:textId="77777777" w:rsidR="00AD15E3" w:rsidDel="00231213" w:rsidRDefault="00AD15E3">
            <w:pPr>
              <w:rPr>
                <w:del w:id="120" w:author="Ethan Grimes" w:date="2021-10-02T10:04:00Z"/>
                <w:sz w:val="20"/>
                <w:szCs w:val="20"/>
              </w:rPr>
            </w:pPr>
            <w:del w:id="121" w:author="Ethan Grimes" w:date="2021-10-02T10:04:00Z">
              <w:r w:rsidDel="00231213">
                <w:rPr>
                  <w:sz w:val="20"/>
                  <w:szCs w:val="20"/>
                </w:rPr>
                <w:delText>Microsoft Visual Studio</w:delText>
              </w:r>
            </w:del>
          </w:p>
          <w:p w14:paraId="086C0778" w14:textId="77777777" w:rsidR="00AD15E3" w:rsidRDefault="00AD15E3">
            <w:pPr>
              <w:rPr>
                <w:sz w:val="20"/>
                <w:szCs w:val="20"/>
              </w:rPr>
            </w:pPr>
            <w:r>
              <w:rPr>
                <w:sz w:val="20"/>
                <w:szCs w:val="20"/>
              </w:rPr>
              <w:t>WordPress (CMS)</w:t>
            </w:r>
          </w:p>
        </w:tc>
        <w:tc>
          <w:tcPr>
            <w:tcW w:w="1132" w:type="pct"/>
            <w:tcBorders>
              <w:top w:val="single" w:sz="4" w:space="0" w:color="auto"/>
              <w:left w:val="single" w:sz="4" w:space="0" w:color="auto"/>
              <w:bottom w:val="single" w:sz="4" w:space="0" w:color="auto"/>
              <w:right w:val="single" w:sz="4" w:space="0" w:color="auto"/>
            </w:tcBorders>
          </w:tcPr>
          <w:p w14:paraId="336740E4" w14:textId="77777777" w:rsidR="00AD15E3" w:rsidRDefault="00496B6B">
            <w:pPr>
              <w:rPr>
                <w:sz w:val="20"/>
                <w:szCs w:val="20"/>
              </w:rPr>
            </w:pPr>
            <w:ins w:id="122" w:author="Ethan Grimes" w:date="2021-09-24T16:48:00Z">
              <w:r>
                <w:rPr>
                  <w:sz w:val="20"/>
                  <w:szCs w:val="20"/>
                </w:rPr>
                <w:t>Joey Guenther</w:t>
              </w:r>
            </w:ins>
          </w:p>
        </w:tc>
      </w:tr>
      <w:tr w:rsidR="00AD15E3" w14:paraId="05E8D6C2" w14:textId="77777777" w:rsidTr="00AD15E3">
        <w:tc>
          <w:tcPr>
            <w:tcW w:w="579" w:type="pct"/>
            <w:tcBorders>
              <w:top w:val="single" w:sz="4" w:space="0" w:color="auto"/>
              <w:left w:val="single" w:sz="4" w:space="0" w:color="auto"/>
              <w:bottom w:val="single" w:sz="4" w:space="0" w:color="auto"/>
              <w:right w:val="single" w:sz="4" w:space="0" w:color="auto"/>
            </w:tcBorders>
            <w:vAlign w:val="center"/>
            <w:hideMark/>
          </w:tcPr>
          <w:p w14:paraId="4836130F" w14:textId="77777777" w:rsidR="00AD15E3" w:rsidRPr="00985F5E" w:rsidRDefault="00AD15E3" w:rsidP="00985F5E">
            <w:pPr>
              <w:pStyle w:val="ListParagraph"/>
              <w:widowControl w:val="0"/>
              <w:numPr>
                <w:ilvl w:val="0"/>
                <w:numId w:val="1"/>
              </w:numPr>
              <w:suppressLineNumbers/>
              <w:suppressAutoHyphens/>
              <w:snapToGrid w:val="0"/>
              <w:spacing w:line="480" w:lineRule="auto"/>
              <w:rPr>
                <w:rFonts w:eastAsia="Andale Sans UI" w:cs="Times New Roman"/>
                <w:kern w:val="2"/>
                <w:szCs w:val="24"/>
              </w:rPr>
            </w:pPr>
          </w:p>
        </w:tc>
        <w:tc>
          <w:tcPr>
            <w:tcW w:w="1846" w:type="pct"/>
            <w:tcBorders>
              <w:top w:val="single" w:sz="4" w:space="0" w:color="auto"/>
              <w:left w:val="single" w:sz="4" w:space="0" w:color="auto"/>
              <w:bottom w:val="single" w:sz="4" w:space="0" w:color="auto"/>
              <w:right w:val="single" w:sz="4" w:space="0" w:color="auto"/>
            </w:tcBorders>
            <w:hideMark/>
          </w:tcPr>
          <w:p w14:paraId="5D85F067" w14:textId="77777777" w:rsidR="00AD15E3" w:rsidRPr="00F13311" w:rsidRDefault="00AD15E3">
            <w:pPr>
              <w:rPr>
                <w:rFonts w:cs="Times New Roman"/>
                <w:szCs w:val="24"/>
              </w:rPr>
            </w:pPr>
            <w:r w:rsidRPr="00F13311">
              <w:rPr>
                <w:rFonts w:cs="Times New Roman"/>
                <w:szCs w:val="24"/>
              </w:rPr>
              <w:t>Develop Log-In Page</w:t>
            </w:r>
          </w:p>
        </w:tc>
        <w:tc>
          <w:tcPr>
            <w:tcW w:w="1443" w:type="pct"/>
            <w:tcBorders>
              <w:top w:val="single" w:sz="4" w:space="0" w:color="auto"/>
              <w:left w:val="single" w:sz="4" w:space="0" w:color="auto"/>
              <w:bottom w:val="single" w:sz="4" w:space="0" w:color="auto"/>
              <w:right w:val="single" w:sz="4" w:space="0" w:color="auto"/>
            </w:tcBorders>
            <w:hideMark/>
          </w:tcPr>
          <w:p w14:paraId="766483F8" w14:textId="77777777" w:rsidR="00AD15E3" w:rsidDel="00231213" w:rsidRDefault="00AD15E3">
            <w:pPr>
              <w:rPr>
                <w:del w:id="123" w:author="Ethan Grimes" w:date="2021-10-02T10:04:00Z"/>
                <w:sz w:val="20"/>
                <w:szCs w:val="20"/>
              </w:rPr>
            </w:pPr>
            <w:del w:id="124" w:author="Ethan Grimes" w:date="2021-10-02T10:04:00Z">
              <w:r w:rsidDel="00231213">
                <w:rPr>
                  <w:sz w:val="20"/>
                  <w:szCs w:val="20"/>
                </w:rPr>
                <w:delText>Microsoft Visual Studio</w:delText>
              </w:r>
            </w:del>
          </w:p>
          <w:p w14:paraId="0927B829" w14:textId="77777777" w:rsidR="00AD15E3" w:rsidRDefault="00AD15E3">
            <w:pPr>
              <w:rPr>
                <w:sz w:val="20"/>
                <w:szCs w:val="20"/>
              </w:rPr>
            </w:pPr>
            <w:r>
              <w:rPr>
                <w:sz w:val="20"/>
                <w:szCs w:val="20"/>
              </w:rPr>
              <w:t>WordPress (CMS)</w:t>
            </w:r>
          </w:p>
        </w:tc>
        <w:tc>
          <w:tcPr>
            <w:tcW w:w="1132" w:type="pct"/>
            <w:tcBorders>
              <w:top w:val="single" w:sz="4" w:space="0" w:color="auto"/>
              <w:left w:val="single" w:sz="4" w:space="0" w:color="auto"/>
              <w:bottom w:val="single" w:sz="4" w:space="0" w:color="auto"/>
              <w:right w:val="single" w:sz="4" w:space="0" w:color="auto"/>
            </w:tcBorders>
            <w:hideMark/>
          </w:tcPr>
          <w:p w14:paraId="53D0A222" w14:textId="77777777" w:rsidR="00AD15E3" w:rsidRDefault="00496B6B">
            <w:pPr>
              <w:rPr>
                <w:sz w:val="20"/>
                <w:szCs w:val="20"/>
              </w:rPr>
            </w:pPr>
            <w:ins w:id="125" w:author="Ethan Grimes" w:date="2021-09-24T16:48:00Z">
              <w:r>
                <w:rPr>
                  <w:sz w:val="20"/>
                  <w:szCs w:val="20"/>
                </w:rPr>
                <w:t>Ethan Grimes</w:t>
              </w:r>
            </w:ins>
          </w:p>
        </w:tc>
      </w:tr>
      <w:tr w:rsidR="00AD15E3" w14:paraId="51599EE2" w14:textId="77777777" w:rsidTr="00AD15E3">
        <w:tc>
          <w:tcPr>
            <w:tcW w:w="579" w:type="pct"/>
            <w:tcBorders>
              <w:top w:val="single" w:sz="4" w:space="0" w:color="auto"/>
              <w:left w:val="single" w:sz="4" w:space="0" w:color="auto"/>
              <w:bottom w:val="single" w:sz="4" w:space="0" w:color="auto"/>
              <w:right w:val="single" w:sz="4" w:space="0" w:color="auto"/>
            </w:tcBorders>
            <w:vAlign w:val="center"/>
          </w:tcPr>
          <w:p w14:paraId="5083933D" w14:textId="77777777" w:rsidR="00AD15E3" w:rsidRPr="00985F5E" w:rsidRDefault="00AD15E3" w:rsidP="00985F5E">
            <w:pPr>
              <w:pStyle w:val="ListParagraph"/>
              <w:widowControl w:val="0"/>
              <w:numPr>
                <w:ilvl w:val="0"/>
                <w:numId w:val="1"/>
              </w:numPr>
              <w:suppressLineNumbers/>
              <w:suppressAutoHyphens/>
              <w:snapToGrid w:val="0"/>
              <w:spacing w:line="480" w:lineRule="auto"/>
              <w:rPr>
                <w:rFonts w:eastAsia="Andale Sans UI" w:cs="Times New Roman"/>
                <w:kern w:val="2"/>
                <w:szCs w:val="24"/>
              </w:rPr>
            </w:pPr>
          </w:p>
        </w:tc>
        <w:tc>
          <w:tcPr>
            <w:tcW w:w="1846" w:type="pct"/>
            <w:tcBorders>
              <w:top w:val="single" w:sz="4" w:space="0" w:color="auto"/>
              <w:left w:val="single" w:sz="4" w:space="0" w:color="auto"/>
              <w:bottom w:val="single" w:sz="4" w:space="0" w:color="auto"/>
              <w:right w:val="single" w:sz="4" w:space="0" w:color="auto"/>
            </w:tcBorders>
          </w:tcPr>
          <w:p w14:paraId="62B45EEE" w14:textId="77777777" w:rsidR="00AD15E3" w:rsidRPr="00F13311" w:rsidRDefault="00AD15E3">
            <w:pPr>
              <w:rPr>
                <w:rFonts w:cs="Times New Roman"/>
                <w:szCs w:val="24"/>
              </w:rPr>
            </w:pPr>
            <w:r w:rsidRPr="00F13311">
              <w:rPr>
                <w:rFonts w:cs="Times New Roman"/>
                <w:szCs w:val="24"/>
              </w:rPr>
              <w:t>Develop Create Account Page</w:t>
            </w:r>
          </w:p>
        </w:tc>
        <w:tc>
          <w:tcPr>
            <w:tcW w:w="1443" w:type="pct"/>
            <w:tcBorders>
              <w:top w:val="single" w:sz="4" w:space="0" w:color="auto"/>
              <w:left w:val="single" w:sz="4" w:space="0" w:color="auto"/>
              <w:bottom w:val="single" w:sz="4" w:space="0" w:color="auto"/>
              <w:right w:val="single" w:sz="4" w:space="0" w:color="auto"/>
            </w:tcBorders>
          </w:tcPr>
          <w:p w14:paraId="3CAAAD26" w14:textId="77777777" w:rsidR="00AD15E3" w:rsidDel="00231213" w:rsidRDefault="00AD15E3">
            <w:pPr>
              <w:rPr>
                <w:del w:id="126" w:author="Ethan Grimes" w:date="2021-10-02T10:04:00Z"/>
                <w:sz w:val="20"/>
                <w:szCs w:val="20"/>
              </w:rPr>
            </w:pPr>
            <w:del w:id="127" w:author="Ethan Grimes" w:date="2021-10-02T10:04:00Z">
              <w:r w:rsidDel="00231213">
                <w:rPr>
                  <w:sz w:val="20"/>
                  <w:szCs w:val="20"/>
                </w:rPr>
                <w:delText>Microsoft Visual Studio</w:delText>
              </w:r>
            </w:del>
          </w:p>
          <w:p w14:paraId="7AC158BA" w14:textId="77777777" w:rsidR="00AD15E3" w:rsidRDefault="00AD15E3">
            <w:pPr>
              <w:rPr>
                <w:sz w:val="20"/>
                <w:szCs w:val="20"/>
              </w:rPr>
            </w:pPr>
            <w:r>
              <w:rPr>
                <w:sz w:val="20"/>
                <w:szCs w:val="20"/>
              </w:rPr>
              <w:t>WordPress (CMS)</w:t>
            </w:r>
          </w:p>
        </w:tc>
        <w:tc>
          <w:tcPr>
            <w:tcW w:w="1132" w:type="pct"/>
            <w:tcBorders>
              <w:top w:val="single" w:sz="4" w:space="0" w:color="auto"/>
              <w:left w:val="single" w:sz="4" w:space="0" w:color="auto"/>
              <w:bottom w:val="single" w:sz="4" w:space="0" w:color="auto"/>
              <w:right w:val="single" w:sz="4" w:space="0" w:color="auto"/>
            </w:tcBorders>
          </w:tcPr>
          <w:p w14:paraId="6675D42D" w14:textId="77777777" w:rsidR="00AD15E3" w:rsidRDefault="00232903">
            <w:pPr>
              <w:rPr>
                <w:sz w:val="20"/>
                <w:szCs w:val="20"/>
              </w:rPr>
            </w:pPr>
            <w:ins w:id="128" w:author="Ethan Grimes" w:date="2021-09-24T16:46:00Z">
              <w:r>
                <w:rPr>
                  <w:sz w:val="20"/>
                  <w:szCs w:val="20"/>
                </w:rPr>
                <w:t>Ethan Grimes</w:t>
              </w:r>
            </w:ins>
          </w:p>
        </w:tc>
      </w:tr>
      <w:tr w:rsidR="00AD15E3" w14:paraId="0A51F619" w14:textId="77777777" w:rsidTr="00AD15E3">
        <w:tc>
          <w:tcPr>
            <w:tcW w:w="579" w:type="pct"/>
            <w:tcBorders>
              <w:top w:val="single" w:sz="4" w:space="0" w:color="auto"/>
              <w:left w:val="single" w:sz="4" w:space="0" w:color="auto"/>
              <w:bottom w:val="single" w:sz="4" w:space="0" w:color="auto"/>
              <w:right w:val="single" w:sz="4" w:space="0" w:color="auto"/>
            </w:tcBorders>
            <w:vAlign w:val="center"/>
          </w:tcPr>
          <w:p w14:paraId="76312A73" w14:textId="77777777" w:rsidR="00AD15E3" w:rsidRPr="00985F5E" w:rsidRDefault="00AD15E3" w:rsidP="00985F5E">
            <w:pPr>
              <w:pStyle w:val="ListParagraph"/>
              <w:widowControl w:val="0"/>
              <w:numPr>
                <w:ilvl w:val="0"/>
                <w:numId w:val="1"/>
              </w:numPr>
              <w:suppressLineNumbers/>
              <w:suppressAutoHyphens/>
              <w:snapToGrid w:val="0"/>
              <w:spacing w:line="480" w:lineRule="auto"/>
              <w:rPr>
                <w:rFonts w:eastAsia="Andale Sans UI" w:cs="Times New Roman"/>
                <w:kern w:val="2"/>
                <w:szCs w:val="24"/>
              </w:rPr>
            </w:pPr>
          </w:p>
        </w:tc>
        <w:tc>
          <w:tcPr>
            <w:tcW w:w="1846" w:type="pct"/>
            <w:tcBorders>
              <w:top w:val="single" w:sz="4" w:space="0" w:color="auto"/>
              <w:left w:val="single" w:sz="4" w:space="0" w:color="auto"/>
              <w:bottom w:val="single" w:sz="4" w:space="0" w:color="auto"/>
              <w:right w:val="single" w:sz="4" w:space="0" w:color="auto"/>
            </w:tcBorders>
          </w:tcPr>
          <w:p w14:paraId="573682A0" w14:textId="77777777" w:rsidR="00AD15E3" w:rsidRPr="00F13311" w:rsidRDefault="00AD15E3">
            <w:pPr>
              <w:rPr>
                <w:rFonts w:cs="Times New Roman"/>
                <w:szCs w:val="24"/>
              </w:rPr>
            </w:pPr>
            <w:r w:rsidRPr="00F13311">
              <w:rPr>
                <w:rFonts w:cs="Times New Roman"/>
                <w:szCs w:val="24"/>
              </w:rPr>
              <w:t>Have Log-In Page Successfully Validate Users</w:t>
            </w:r>
          </w:p>
        </w:tc>
        <w:tc>
          <w:tcPr>
            <w:tcW w:w="1443" w:type="pct"/>
            <w:tcBorders>
              <w:top w:val="single" w:sz="4" w:space="0" w:color="auto"/>
              <w:left w:val="single" w:sz="4" w:space="0" w:color="auto"/>
              <w:bottom w:val="single" w:sz="4" w:space="0" w:color="auto"/>
              <w:right w:val="single" w:sz="4" w:space="0" w:color="auto"/>
            </w:tcBorders>
          </w:tcPr>
          <w:p w14:paraId="613E0FE9" w14:textId="77777777" w:rsidR="00AD15E3" w:rsidDel="00231213" w:rsidRDefault="00AD15E3">
            <w:pPr>
              <w:rPr>
                <w:del w:id="129" w:author="Ethan Grimes" w:date="2021-10-02T10:04:00Z"/>
                <w:sz w:val="20"/>
                <w:szCs w:val="20"/>
              </w:rPr>
            </w:pPr>
            <w:del w:id="130" w:author="Ethan Grimes" w:date="2021-10-02T10:04:00Z">
              <w:r w:rsidDel="00231213">
                <w:rPr>
                  <w:sz w:val="20"/>
                  <w:szCs w:val="20"/>
                </w:rPr>
                <w:delText>Microsoft Visual Studio</w:delText>
              </w:r>
            </w:del>
          </w:p>
          <w:p w14:paraId="24F54B0B" w14:textId="77777777" w:rsidR="00AD15E3" w:rsidRDefault="00AD15E3">
            <w:pPr>
              <w:rPr>
                <w:sz w:val="20"/>
                <w:szCs w:val="20"/>
              </w:rPr>
            </w:pPr>
            <w:r>
              <w:rPr>
                <w:sz w:val="20"/>
                <w:szCs w:val="20"/>
              </w:rPr>
              <w:t>WordPress (CMS)</w:t>
            </w:r>
          </w:p>
        </w:tc>
        <w:tc>
          <w:tcPr>
            <w:tcW w:w="1132" w:type="pct"/>
            <w:tcBorders>
              <w:top w:val="single" w:sz="4" w:space="0" w:color="auto"/>
              <w:left w:val="single" w:sz="4" w:space="0" w:color="auto"/>
              <w:bottom w:val="single" w:sz="4" w:space="0" w:color="auto"/>
              <w:right w:val="single" w:sz="4" w:space="0" w:color="auto"/>
            </w:tcBorders>
          </w:tcPr>
          <w:p w14:paraId="714C9FF6" w14:textId="77777777" w:rsidR="00AD15E3" w:rsidRDefault="00D53469">
            <w:pPr>
              <w:rPr>
                <w:ins w:id="131" w:author="Ethan Grimes" w:date="2021-09-24T16:47:00Z"/>
                <w:sz w:val="20"/>
                <w:szCs w:val="20"/>
              </w:rPr>
            </w:pPr>
            <w:ins w:id="132" w:author="Ethan Grimes" w:date="2021-09-24T16:47:00Z">
              <w:r>
                <w:rPr>
                  <w:sz w:val="20"/>
                  <w:szCs w:val="20"/>
                </w:rPr>
                <w:t>Ethan Grimes</w:t>
              </w:r>
            </w:ins>
          </w:p>
          <w:p w14:paraId="23A19EB3" w14:textId="77777777" w:rsidR="00D53469" w:rsidRDefault="00D53469">
            <w:pPr>
              <w:rPr>
                <w:sz w:val="20"/>
                <w:szCs w:val="20"/>
              </w:rPr>
            </w:pPr>
            <w:ins w:id="133" w:author="Ethan Grimes" w:date="2021-09-24T16:47:00Z">
              <w:r>
                <w:rPr>
                  <w:sz w:val="20"/>
                  <w:szCs w:val="20"/>
                </w:rPr>
                <w:t>Dylan Connelly</w:t>
              </w:r>
            </w:ins>
          </w:p>
        </w:tc>
      </w:tr>
      <w:tr w:rsidR="00AD15E3" w14:paraId="7361049C" w14:textId="77777777" w:rsidTr="00AD15E3">
        <w:tc>
          <w:tcPr>
            <w:tcW w:w="579" w:type="pct"/>
            <w:tcBorders>
              <w:top w:val="single" w:sz="4" w:space="0" w:color="auto"/>
              <w:left w:val="single" w:sz="4" w:space="0" w:color="auto"/>
              <w:bottom w:val="single" w:sz="4" w:space="0" w:color="auto"/>
              <w:right w:val="single" w:sz="4" w:space="0" w:color="auto"/>
            </w:tcBorders>
            <w:vAlign w:val="center"/>
            <w:hideMark/>
          </w:tcPr>
          <w:p w14:paraId="055AD1FC" w14:textId="77777777" w:rsidR="00AD15E3" w:rsidRPr="00985F5E" w:rsidRDefault="00AD15E3" w:rsidP="00985F5E">
            <w:pPr>
              <w:pStyle w:val="ListParagraph"/>
              <w:widowControl w:val="0"/>
              <w:numPr>
                <w:ilvl w:val="0"/>
                <w:numId w:val="1"/>
              </w:numPr>
              <w:suppressLineNumbers/>
              <w:suppressAutoHyphens/>
              <w:snapToGrid w:val="0"/>
              <w:spacing w:line="480" w:lineRule="auto"/>
              <w:rPr>
                <w:rFonts w:eastAsia="Andale Sans UI" w:cs="Times New Roman"/>
                <w:kern w:val="2"/>
                <w:szCs w:val="24"/>
              </w:rPr>
            </w:pPr>
          </w:p>
        </w:tc>
        <w:tc>
          <w:tcPr>
            <w:tcW w:w="1846" w:type="pct"/>
            <w:tcBorders>
              <w:top w:val="single" w:sz="4" w:space="0" w:color="auto"/>
              <w:left w:val="single" w:sz="4" w:space="0" w:color="auto"/>
              <w:bottom w:val="single" w:sz="4" w:space="0" w:color="auto"/>
              <w:right w:val="single" w:sz="4" w:space="0" w:color="auto"/>
            </w:tcBorders>
            <w:hideMark/>
          </w:tcPr>
          <w:p w14:paraId="08366D2B" w14:textId="77777777" w:rsidR="00AD15E3" w:rsidRPr="00F13311" w:rsidRDefault="00AD15E3">
            <w:pPr>
              <w:rPr>
                <w:rFonts w:cs="Times New Roman"/>
                <w:szCs w:val="24"/>
              </w:rPr>
            </w:pPr>
            <w:r w:rsidRPr="00F13311">
              <w:rPr>
                <w:rFonts w:cs="Times New Roman"/>
                <w:szCs w:val="24"/>
              </w:rPr>
              <w:t>Develop Profile Page</w:t>
            </w:r>
          </w:p>
        </w:tc>
        <w:tc>
          <w:tcPr>
            <w:tcW w:w="1443" w:type="pct"/>
            <w:tcBorders>
              <w:top w:val="single" w:sz="4" w:space="0" w:color="auto"/>
              <w:left w:val="single" w:sz="4" w:space="0" w:color="auto"/>
              <w:bottom w:val="single" w:sz="4" w:space="0" w:color="auto"/>
              <w:right w:val="single" w:sz="4" w:space="0" w:color="auto"/>
            </w:tcBorders>
            <w:hideMark/>
          </w:tcPr>
          <w:p w14:paraId="2B06BC13" w14:textId="77777777" w:rsidR="00AD15E3" w:rsidDel="00231213" w:rsidRDefault="00AD15E3">
            <w:pPr>
              <w:rPr>
                <w:del w:id="134" w:author="Ethan Grimes" w:date="2021-10-02T10:04:00Z"/>
                <w:sz w:val="20"/>
                <w:szCs w:val="20"/>
              </w:rPr>
            </w:pPr>
            <w:del w:id="135" w:author="Ethan Grimes" w:date="2021-10-02T10:04:00Z">
              <w:r w:rsidDel="00231213">
                <w:rPr>
                  <w:sz w:val="20"/>
                  <w:szCs w:val="20"/>
                </w:rPr>
                <w:delText>Microsoft Visual Studio</w:delText>
              </w:r>
            </w:del>
          </w:p>
          <w:p w14:paraId="3C69FA3F" w14:textId="77777777" w:rsidR="00AD15E3" w:rsidRDefault="00AD15E3">
            <w:pPr>
              <w:rPr>
                <w:sz w:val="20"/>
                <w:szCs w:val="20"/>
              </w:rPr>
            </w:pPr>
            <w:r>
              <w:rPr>
                <w:sz w:val="20"/>
                <w:szCs w:val="20"/>
              </w:rPr>
              <w:t>WordPress (CMS)</w:t>
            </w:r>
          </w:p>
        </w:tc>
        <w:tc>
          <w:tcPr>
            <w:tcW w:w="1132" w:type="pct"/>
            <w:tcBorders>
              <w:top w:val="single" w:sz="4" w:space="0" w:color="auto"/>
              <w:left w:val="single" w:sz="4" w:space="0" w:color="auto"/>
              <w:bottom w:val="single" w:sz="4" w:space="0" w:color="auto"/>
              <w:right w:val="single" w:sz="4" w:space="0" w:color="auto"/>
            </w:tcBorders>
            <w:hideMark/>
          </w:tcPr>
          <w:p w14:paraId="48B21874" w14:textId="77777777" w:rsidR="00AD15E3" w:rsidRDefault="00232903">
            <w:pPr>
              <w:rPr>
                <w:sz w:val="20"/>
                <w:szCs w:val="20"/>
              </w:rPr>
            </w:pPr>
            <w:ins w:id="136" w:author="Ethan Grimes" w:date="2021-09-24T16:46:00Z">
              <w:r>
                <w:rPr>
                  <w:sz w:val="20"/>
                  <w:szCs w:val="20"/>
                </w:rPr>
                <w:t>Ethan Grimes</w:t>
              </w:r>
            </w:ins>
          </w:p>
        </w:tc>
      </w:tr>
      <w:tr w:rsidR="00AD15E3" w14:paraId="0AE7724C" w14:textId="77777777" w:rsidTr="00AD15E3">
        <w:tc>
          <w:tcPr>
            <w:tcW w:w="579" w:type="pct"/>
            <w:tcBorders>
              <w:top w:val="single" w:sz="4" w:space="0" w:color="auto"/>
              <w:left w:val="single" w:sz="4" w:space="0" w:color="auto"/>
              <w:bottom w:val="single" w:sz="4" w:space="0" w:color="auto"/>
              <w:right w:val="single" w:sz="4" w:space="0" w:color="auto"/>
            </w:tcBorders>
            <w:vAlign w:val="center"/>
            <w:hideMark/>
          </w:tcPr>
          <w:p w14:paraId="6BFAD925" w14:textId="77777777" w:rsidR="00AD15E3" w:rsidRPr="00985F5E" w:rsidRDefault="00AD15E3" w:rsidP="00985F5E">
            <w:pPr>
              <w:pStyle w:val="ListParagraph"/>
              <w:widowControl w:val="0"/>
              <w:numPr>
                <w:ilvl w:val="0"/>
                <w:numId w:val="1"/>
              </w:numPr>
              <w:suppressLineNumbers/>
              <w:suppressAutoHyphens/>
              <w:snapToGrid w:val="0"/>
              <w:spacing w:line="480" w:lineRule="auto"/>
              <w:rPr>
                <w:rFonts w:eastAsia="Andale Sans UI" w:cs="Times New Roman"/>
                <w:kern w:val="2"/>
                <w:szCs w:val="24"/>
              </w:rPr>
            </w:pPr>
          </w:p>
        </w:tc>
        <w:tc>
          <w:tcPr>
            <w:tcW w:w="1846" w:type="pct"/>
            <w:tcBorders>
              <w:top w:val="single" w:sz="4" w:space="0" w:color="auto"/>
              <w:left w:val="single" w:sz="4" w:space="0" w:color="auto"/>
              <w:bottom w:val="single" w:sz="4" w:space="0" w:color="auto"/>
              <w:right w:val="single" w:sz="4" w:space="0" w:color="auto"/>
            </w:tcBorders>
            <w:hideMark/>
          </w:tcPr>
          <w:p w14:paraId="11693FAE" w14:textId="77777777" w:rsidR="00AD15E3" w:rsidRPr="00F13311" w:rsidRDefault="00AD15E3">
            <w:pPr>
              <w:rPr>
                <w:rFonts w:cs="Times New Roman"/>
                <w:szCs w:val="24"/>
              </w:rPr>
            </w:pPr>
            <w:r w:rsidRPr="00F13311">
              <w:rPr>
                <w:rFonts w:cs="Times New Roman"/>
                <w:szCs w:val="24"/>
              </w:rPr>
              <w:t>Develop Donation Page</w:t>
            </w:r>
          </w:p>
        </w:tc>
        <w:tc>
          <w:tcPr>
            <w:tcW w:w="1443" w:type="pct"/>
            <w:tcBorders>
              <w:top w:val="single" w:sz="4" w:space="0" w:color="auto"/>
              <w:left w:val="single" w:sz="4" w:space="0" w:color="auto"/>
              <w:bottom w:val="single" w:sz="4" w:space="0" w:color="auto"/>
              <w:right w:val="single" w:sz="4" w:space="0" w:color="auto"/>
            </w:tcBorders>
            <w:hideMark/>
          </w:tcPr>
          <w:p w14:paraId="0DBCA498" w14:textId="77777777" w:rsidR="00AD15E3" w:rsidDel="00231213" w:rsidRDefault="00AD15E3">
            <w:pPr>
              <w:rPr>
                <w:del w:id="137" w:author="Ethan Grimes" w:date="2021-10-02T10:04:00Z"/>
                <w:sz w:val="20"/>
                <w:szCs w:val="20"/>
              </w:rPr>
            </w:pPr>
            <w:del w:id="138" w:author="Ethan Grimes" w:date="2021-10-02T10:04:00Z">
              <w:r w:rsidDel="00231213">
                <w:rPr>
                  <w:sz w:val="20"/>
                  <w:szCs w:val="20"/>
                </w:rPr>
                <w:delText>Microsoft Visual Studio</w:delText>
              </w:r>
            </w:del>
          </w:p>
          <w:p w14:paraId="19031F68" w14:textId="77777777" w:rsidR="00AD15E3" w:rsidRDefault="00AD15E3">
            <w:pPr>
              <w:rPr>
                <w:sz w:val="20"/>
                <w:szCs w:val="20"/>
              </w:rPr>
            </w:pPr>
            <w:r>
              <w:rPr>
                <w:sz w:val="20"/>
                <w:szCs w:val="20"/>
              </w:rPr>
              <w:t>WordPress (CMS)</w:t>
            </w:r>
          </w:p>
          <w:p w14:paraId="27D8977F" w14:textId="77777777" w:rsidR="00AD15E3" w:rsidRDefault="00AD15E3">
            <w:pPr>
              <w:rPr>
                <w:sz w:val="20"/>
                <w:szCs w:val="20"/>
              </w:rPr>
            </w:pPr>
            <w:del w:id="139" w:author="Ethan Grimes" w:date="2021-09-24T17:21:00Z">
              <w:r w:rsidDel="00935507">
                <w:rPr>
                  <w:sz w:val="20"/>
                  <w:szCs w:val="20"/>
                </w:rPr>
                <w:delText>BrainTree</w:delText>
              </w:r>
            </w:del>
            <w:ins w:id="140" w:author="Ethan Grimes" w:date="2021-09-24T17:21:00Z">
              <w:r w:rsidR="00935507">
                <w:rPr>
                  <w:sz w:val="20"/>
                  <w:szCs w:val="20"/>
                </w:rPr>
                <w:t>Braintree</w:t>
              </w:r>
            </w:ins>
            <w:r>
              <w:rPr>
                <w:sz w:val="20"/>
                <w:szCs w:val="20"/>
              </w:rPr>
              <w:t xml:space="preserve"> (PMS)</w:t>
            </w:r>
          </w:p>
        </w:tc>
        <w:tc>
          <w:tcPr>
            <w:tcW w:w="1132" w:type="pct"/>
            <w:tcBorders>
              <w:top w:val="single" w:sz="4" w:space="0" w:color="auto"/>
              <w:left w:val="single" w:sz="4" w:space="0" w:color="auto"/>
              <w:bottom w:val="single" w:sz="4" w:space="0" w:color="auto"/>
              <w:right w:val="single" w:sz="4" w:space="0" w:color="auto"/>
            </w:tcBorders>
            <w:hideMark/>
          </w:tcPr>
          <w:p w14:paraId="3B38BE40" w14:textId="77777777" w:rsidR="00AD15E3" w:rsidRDefault="00496B6B">
            <w:pPr>
              <w:rPr>
                <w:sz w:val="20"/>
                <w:szCs w:val="20"/>
              </w:rPr>
            </w:pPr>
            <w:ins w:id="141" w:author="Ethan Grimes" w:date="2021-09-24T16:48:00Z">
              <w:r>
                <w:rPr>
                  <w:sz w:val="20"/>
                  <w:szCs w:val="20"/>
                </w:rPr>
                <w:t>Joey Guenther</w:t>
              </w:r>
            </w:ins>
          </w:p>
        </w:tc>
      </w:tr>
      <w:tr w:rsidR="00AD15E3" w14:paraId="3E3F9FCF" w14:textId="77777777" w:rsidTr="00AD15E3">
        <w:tc>
          <w:tcPr>
            <w:tcW w:w="579" w:type="pct"/>
            <w:tcBorders>
              <w:top w:val="single" w:sz="4" w:space="0" w:color="auto"/>
              <w:left w:val="single" w:sz="4" w:space="0" w:color="auto"/>
              <w:bottom w:val="single" w:sz="4" w:space="0" w:color="auto"/>
              <w:right w:val="single" w:sz="4" w:space="0" w:color="auto"/>
            </w:tcBorders>
            <w:vAlign w:val="center"/>
            <w:hideMark/>
          </w:tcPr>
          <w:p w14:paraId="6C18874D" w14:textId="77777777" w:rsidR="00AD15E3" w:rsidRPr="00985F5E" w:rsidRDefault="00AD15E3" w:rsidP="00985F5E">
            <w:pPr>
              <w:pStyle w:val="ListParagraph"/>
              <w:widowControl w:val="0"/>
              <w:numPr>
                <w:ilvl w:val="0"/>
                <w:numId w:val="1"/>
              </w:numPr>
              <w:suppressLineNumbers/>
              <w:suppressAutoHyphens/>
              <w:snapToGrid w:val="0"/>
              <w:spacing w:line="480" w:lineRule="auto"/>
              <w:rPr>
                <w:rFonts w:eastAsia="Andale Sans UI" w:cs="Times New Roman"/>
                <w:kern w:val="2"/>
                <w:szCs w:val="24"/>
              </w:rPr>
            </w:pPr>
          </w:p>
        </w:tc>
        <w:tc>
          <w:tcPr>
            <w:tcW w:w="1846" w:type="pct"/>
            <w:tcBorders>
              <w:top w:val="single" w:sz="4" w:space="0" w:color="auto"/>
              <w:left w:val="single" w:sz="4" w:space="0" w:color="auto"/>
              <w:bottom w:val="single" w:sz="4" w:space="0" w:color="auto"/>
              <w:right w:val="single" w:sz="4" w:space="0" w:color="auto"/>
            </w:tcBorders>
          </w:tcPr>
          <w:p w14:paraId="040B8FEF" w14:textId="77777777" w:rsidR="00AD15E3" w:rsidRPr="00F13311" w:rsidRDefault="00AD15E3">
            <w:pPr>
              <w:rPr>
                <w:rFonts w:eastAsia="Arial" w:cs="Times New Roman"/>
                <w:color w:val="000000"/>
                <w:w w:val="101"/>
                <w:szCs w:val="24"/>
              </w:rPr>
            </w:pPr>
            <w:r w:rsidRPr="00F13311">
              <w:rPr>
                <w:rFonts w:eastAsia="Arial" w:cs="Times New Roman"/>
                <w:color w:val="000000"/>
                <w:w w:val="101"/>
                <w:szCs w:val="24"/>
              </w:rPr>
              <w:t>Develop Discussion Board Page</w:t>
            </w:r>
          </w:p>
        </w:tc>
        <w:tc>
          <w:tcPr>
            <w:tcW w:w="1443" w:type="pct"/>
            <w:tcBorders>
              <w:top w:val="single" w:sz="4" w:space="0" w:color="auto"/>
              <w:left w:val="single" w:sz="4" w:space="0" w:color="auto"/>
              <w:bottom w:val="single" w:sz="4" w:space="0" w:color="auto"/>
              <w:right w:val="single" w:sz="4" w:space="0" w:color="auto"/>
            </w:tcBorders>
          </w:tcPr>
          <w:p w14:paraId="4A9D7A26" w14:textId="77777777" w:rsidR="00AD15E3" w:rsidDel="00231213" w:rsidRDefault="00AD15E3">
            <w:pPr>
              <w:rPr>
                <w:del w:id="142" w:author="Ethan Grimes" w:date="2021-10-02T10:04:00Z"/>
                <w:sz w:val="20"/>
                <w:szCs w:val="20"/>
              </w:rPr>
            </w:pPr>
            <w:del w:id="143" w:author="Ethan Grimes" w:date="2021-10-02T10:04:00Z">
              <w:r w:rsidDel="00231213">
                <w:rPr>
                  <w:sz w:val="20"/>
                  <w:szCs w:val="20"/>
                </w:rPr>
                <w:delText>Microsoft Visual Studio</w:delText>
              </w:r>
            </w:del>
          </w:p>
          <w:p w14:paraId="1663D1BC" w14:textId="77777777" w:rsidR="00AD15E3" w:rsidRDefault="00AD15E3">
            <w:pPr>
              <w:rPr>
                <w:rFonts w:ascii="Arial" w:eastAsia="Arial" w:hAnsi="Arial" w:cs="Arial"/>
                <w:color w:val="000000"/>
                <w:w w:val="101"/>
                <w:sz w:val="19"/>
                <w:szCs w:val="19"/>
              </w:rPr>
            </w:pPr>
            <w:r>
              <w:rPr>
                <w:sz w:val="20"/>
                <w:szCs w:val="20"/>
              </w:rPr>
              <w:t>WordPress (CMS)</w:t>
            </w:r>
          </w:p>
        </w:tc>
        <w:tc>
          <w:tcPr>
            <w:tcW w:w="1132" w:type="pct"/>
            <w:tcBorders>
              <w:top w:val="single" w:sz="4" w:space="0" w:color="auto"/>
              <w:left w:val="single" w:sz="4" w:space="0" w:color="auto"/>
              <w:bottom w:val="single" w:sz="4" w:space="0" w:color="auto"/>
              <w:right w:val="single" w:sz="4" w:space="0" w:color="auto"/>
            </w:tcBorders>
          </w:tcPr>
          <w:p w14:paraId="0E71C92E" w14:textId="77777777" w:rsidR="00AD15E3" w:rsidRDefault="00D53469">
            <w:pPr>
              <w:rPr>
                <w:sz w:val="20"/>
                <w:szCs w:val="20"/>
              </w:rPr>
            </w:pPr>
            <w:ins w:id="144" w:author="Ethan Grimes" w:date="2021-09-24T16:47:00Z">
              <w:r>
                <w:rPr>
                  <w:sz w:val="20"/>
                  <w:szCs w:val="20"/>
                </w:rPr>
                <w:t>Ethan Grimes</w:t>
              </w:r>
            </w:ins>
          </w:p>
        </w:tc>
      </w:tr>
      <w:tr w:rsidR="00AD15E3" w14:paraId="288D4F27" w14:textId="77777777" w:rsidTr="00AD15E3">
        <w:tc>
          <w:tcPr>
            <w:tcW w:w="579" w:type="pct"/>
            <w:tcBorders>
              <w:top w:val="single" w:sz="4" w:space="0" w:color="auto"/>
              <w:left w:val="single" w:sz="4" w:space="0" w:color="auto"/>
              <w:bottom w:val="single" w:sz="4" w:space="0" w:color="auto"/>
              <w:right w:val="single" w:sz="4" w:space="0" w:color="auto"/>
            </w:tcBorders>
            <w:vAlign w:val="center"/>
          </w:tcPr>
          <w:p w14:paraId="29E2A796" w14:textId="77777777" w:rsidR="00AD15E3" w:rsidRPr="00985F5E" w:rsidRDefault="00AD15E3" w:rsidP="00985F5E">
            <w:pPr>
              <w:pStyle w:val="ListParagraph"/>
              <w:widowControl w:val="0"/>
              <w:numPr>
                <w:ilvl w:val="0"/>
                <w:numId w:val="1"/>
              </w:numPr>
              <w:suppressLineNumbers/>
              <w:suppressAutoHyphens/>
              <w:snapToGrid w:val="0"/>
              <w:spacing w:line="480" w:lineRule="auto"/>
              <w:rPr>
                <w:rFonts w:eastAsia="Andale Sans UI" w:cs="Times New Roman"/>
                <w:kern w:val="2"/>
                <w:szCs w:val="24"/>
              </w:rPr>
            </w:pPr>
          </w:p>
        </w:tc>
        <w:tc>
          <w:tcPr>
            <w:tcW w:w="1846" w:type="pct"/>
            <w:tcBorders>
              <w:top w:val="single" w:sz="4" w:space="0" w:color="auto"/>
              <w:left w:val="single" w:sz="4" w:space="0" w:color="auto"/>
              <w:bottom w:val="single" w:sz="4" w:space="0" w:color="auto"/>
              <w:right w:val="single" w:sz="4" w:space="0" w:color="auto"/>
            </w:tcBorders>
          </w:tcPr>
          <w:p w14:paraId="7743E1BB" w14:textId="77777777" w:rsidR="00AD15E3" w:rsidRPr="00F13311" w:rsidRDefault="00AD15E3">
            <w:pPr>
              <w:rPr>
                <w:rFonts w:eastAsia="Arial" w:cs="Times New Roman"/>
                <w:color w:val="000000"/>
                <w:w w:val="101"/>
                <w:szCs w:val="24"/>
              </w:rPr>
            </w:pPr>
            <w:r w:rsidRPr="00F13311">
              <w:rPr>
                <w:rFonts w:eastAsia="Arial" w:cs="Times New Roman"/>
                <w:color w:val="000000"/>
                <w:w w:val="101"/>
                <w:szCs w:val="24"/>
              </w:rPr>
              <w:t>Have Discussion Board Page Successfully Post Posts</w:t>
            </w:r>
          </w:p>
        </w:tc>
        <w:tc>
          <w:tcPr>
            <w:tcW w:w="1443" w:type="pct"/>
            <w:tcBorders>
              <w:top w:val="single" w:sz="4" w:space="0" w:color="auto"/>
              <w:left w:val="single" w:sz="4" w:space="0" w:color="auto"/>
              <w:bottom w:val="single" w:sz="4" w:space="0" w:color="auto"/>
              <w:right w:val="single" w:sz="4" w:space="0" w:color="auto"/>
            </w:tcBorders>
          </w:tcPr>
          <w:p w14:paraId="0237C4A3" w14:textId="77777777" w:rsidR="00AD15E3" w:rsidDel="00231213" w:rsidRDefault="00AD15E3">
            <w:pPr>
              <w:rPr>
                <w:del w:id="145" w:author="Ethan Grimes" w:date="2021-10-02T10:04:00Z"/>
                <w:sz w:val="20"/>
                <w:szCs w:val="20"/>
              </w:rPr>
            </w:pPr>
            <w:del w:id="146" w:author="Ethan Grimes" w:date="2021-10-02T10:04:00Z">
              <w:r w:rsidDel="00231213">
                <w:rPr>
                  <w:sz w:val="20"/>
                  <w:szCs w:val="20"/>
                </w:rPr>
                <w:delText>Microsoft Visual Studio</w:delText>
              </w:r>
            </w:del>
          </w:p>
          <w:p w14:paraId="307F64E0" w14:textId="77777777" w:rsidR="00AD15E3" w:rsidRDefault="00AD15E3">
            <w:pPr>
              <w:rPr>
                <w:rFonts w:ascii="Arial" w:eastAsia="Arial" w:hAnsi="Arial" w:cs="Arial"/>
                <w:color w:val="000000"/>
                <w:w w:val="101"/>
                <w:sz w:val="19"/>
                <w:szCs w:val="19"/>
              </w:rPr>
            </w:pPr>
            <w:r>
              <w:rPr>
                <w:sz w:val="20"/>
                <w:szCs w:val="20"/>
              </w:rPr>
              <w:t>WordPress (CMS)</w:t>
            </w:r>
          </w:p>
        </w:tc>
        <w:tc>
          <w:tcPr>
            <w:tcW w:w="1132" w:type="pct"/>
            <w:tcBorders>
              <w:top w:val="single" w:sz="4" w:space="0" w:color="auto"/>
              <w:left w:val="single" w:sz="4" w:space="0" w:color="auto"/>
              <w:bottom w:val="single" w:sz="4" w:space="0" w:color="auto"/>
              <w:right w:val="single" w:sz="4" w:space="0" w:color="auto"/>
            </w:tcBorders>
          </w:tcPr>
          <w:p w14:paraId="224DC00B" w14:textId="77777777" w:rsidR="00AD15E3" w:rsidRDefault="002B0DB9">
            <w:pPr>
              <w:rPr>
                <w:ins w:id="147" w:author="Ethan Grimes" w:date="2021-09-24T16:48:00Z"/>
                <w:sz w:val="20"/>
                <w:szCs w:val="20"/>
              </w:rPr>
            </w:pPr>
            <w:ins w:id="148" w:author="Ethan Grimes" w:date="2021-09-24T16:48:00Z">
              <w:r>
                <w:rPr>
                  <w:sz w:val="20"/>
                  <w:szCs w:val="20"/>
                </w:rPr>
                <w:t xml:space="preserve">Ethan Grimes </w:t>
              </w:r>
            </w:ins>
          </w:p>
          <w:p w14:paraId="1BCD283C" w14:textId="77777777" w:rsidR="002B0DB9" w:rsidRDefault="002B0DB9">
            <w:pPr>
              <w:rPr>
                <w:sz w:val="20"/>
                <w:szCs w:val="20"/>
              </w:rPr>
            </w:pPr>
          </w:p>
        </w:tc>
      </w:tr>
      <w:tr w:rsidR="00AD15E3" w14:paraId="4D2FAD55" w14:textId="77777777" w:rsidTr="00AD15E3">
        <w:tc>
          <w:tcPr>
            <w:tcW w:w="579" w:type="pct"/>
            <w:tcBorders>
              <w:top w:val="single" w:sz="4" w:space="0" w:color="auto"/>
              <w:left w:val="single" w:sz="4" w:space="0" w:color="auto"/>
              <w:bottom w:val="single" w:sz="4" w:space="0" w:color="auto"/>
              <w:right w:val="single" w:sz="4" w:space="0" w:color="auto"/>
            </w:tcBorders>
            <w:vAlign w:val="center"/>
            <w:hideMark/>
          </w:tcPr>
          <w:p w14:paraId="50225E56" w14:textId="77777777" w:rsidR="00AD15E3" w:rsidRPr="00985F5E" w:rsidRDefault="00AD15E3" w:rsidP="00985F5E">
            <w:pPr>
              <w:pStyle w:val="ListParagraph"/>
              <w:widowControl w:val="0"/>
              <w:numPr>
                <w:ilvl w:val="0"/>
                <w:numId w:val="1"/>
              </w:numPr>
              <w:suppressLineNumbers/>
              <w:suppressAutoHyphens/>
              <w:snapToGrid w:val="0"/>
              <w:spacing w:line="480" w:lineRule="auto"/>
              <w:rPr>
                <w:rFonts w:eastAsia="Andale Sans UI" w:cs="Times New Roman"/>
                <w:kern w:val="2"/>
                <w:szCs w:val="24"/>
              </w:rPr>
            </w:pPr>
          </w:p>
        </w:tc>
        <w:tc>
          <w:tcPr>
            <w:tcW w:w="1846" w:type="pct"/>
            <w:tcBorders>
              <w:top w:val="single" w:sz="4" w:space="0" w:color="auto"/>
              <w:left w:val="single" w:sz="4" w:space="0" w:color="auto"/>
              <w:bottom w:val="single" w:sz="4" w:space="0" w:color="auto"/>
              <w:right w:val="single" w:sz="4" w:space="0" w:color="auto"/>
            </w:tcBorders>
          </w:tcPr>
          <w:p w14:paraId="5189FAE8" w14:textId="77777777" w:rsidR="00AD15E3" w:rsidRPr="00F13311" w:rsidRDefault="00AD15E3">
            <w:pPr>
              <w:rPr>
                <w:rFonts w:eastAsia="Arial" w:cs="Times New Roman"/>
                <w:color w:val="000000"/>
                <w:w w:val="101"/>
                <w:szCs w:val="24"/>
              </w:rPr>
            </w:pPr>
            <w:r w:rsidRPr="00F13311">
              <w:rPr>
                <w:rFonts w:eastAsia="Arial" w:cs="Times New Roman"/>
                <w:color w:val="000000"/>
                <w:w w:val="101"/>
                <w:szCs w:val="24"/>
              </w:rPr>
              <w:t>Develop Job Board Page</w:t>
            </w:r>
          </w:p>
        </w:tc>
        <w:tc>
          <w:tcPr>
            <w:tcW w:w="1443" w:type="pct"/>
            <w:tcBorders>
              <w:top w:val="single" w:sz="4" w:space="0" w:color="auto"/>
              <w:left w:val="single" w:sz="4" w:space="0" w:color="auto"/>
              <w:bottom w:val="single" w:sz="4" w:space="0" w:color="auto"/>
              <w:right w:val="single" w:sz="4" w:space="0" w:color="auto"/>
            </w:tcBorders>
          </w:tcPr>
          <w:p w14:paraId="356B852D" w14:textId="77777777" w:rsidR="00AD15E3" w:rsidRDefault="00AD15E3">
            <w:pPr>
              <w:rPr>
                <w:sz w:val="20"/>
                <w:szCs w:val="20"/>
              </w:rPr>
            </w:pPr>
            <w:del w:id="149" w:author="Ethan Grimes" w:date="2021-10-02T10:04:00Z">
              <w:r w:rsidDel="00231213">
                <w:rPr>
                  <w:sz w:val="20"/>
                  <w:szCs w:val="20"/>
                </w:rPr>
                <w:delText>Microsoft Visual Studio</w:delText>
              </w:r>
            </w:del>
          </w:p>
          <w:p w14:paraId="78E0E297" w14:textId="77777777" w:rsidR="00AD15E3" w:rsidRDefault="00AD15E3">
            <w:pPr>
              <w:rPr>
                <w:rFonts w:ascii="Arial" w:eastAsia="Arial" w:hAnsi="Arial" w:cs="Arial"/>
                <w:color w:val="000000"/>
                <w:w w:val="101"/>
                <w:sz w:val="19"/>
                <w:szCs w:val="19"/>
              </w:rPr>
            </w:pPr>
            <w:r>
              <w:rPr>
                <w:sz w:val="20"/>
                <w:szCs w:val="20"/>
              </w:rPr>
              <w:t>WordPress (CMS)</w:t>
            </w:r>
          </w:p>
        </w:tc>
        <w:tc>
          <w:tcPr>
            <w:tcW w:w="1132" w:type="pct"/>
            <w:tcBorders>
              <w:top w:val="single" w:sz="4" w:space="0" w:color="auto"/>
              <w:left w:val="single" w:sz="4" w:space="0" w:color="auto"/>
              <w:bottom w:val="single" w:sz="4" w:space="0" w:color="auto"/>
              <w:right w:val="single" w:sz="4" w:space="0" w:color="auto"/>
            </w:tcBorders>
          </w:tcPr>
          <w:p w14:paraId="6661B37D" w14:textId="77777777" w:rsidR="00AD15E3" w:rsidRDefault="002B0DB9">
            <w:pPr>
              <w:rPr>
                <w:sz w:val="20"/>
                <w:szCs w:val="20"/>
              </w:rPr>
            </w:pPr>
            <w:ins w:id="150" w:author="Ethan Grimes" w:date="2021-09-24T16:49:00Z">
              <w:r>
                <w:rPr>
                  <w:sz w:val="20"/>
                  <w:szCs w:val="20"/>
                </w:rPr>
                <w:t>Noah Anderson</w:t>
              </w:r>
            </w:ins>
          </w:p>
        </w:tc>
      </w:tr>
      <w:tr w:rsidR="00AD15E3" w14:paraId="30286DB7" w14:textId="77777777" w:rsidTr="00AD15E3">
        <w:tc>
          <w:tcPr>
            <w:tcW w:w="579" w:type="pct"/>
            <w:tcBorders>
              <w:top w:val="single" w:sz="4" w:space="0" w:color="auto"/>
              <w:left w:val="single" w:sz="4" w:space="0" w:color="auto"/>
              <w:bottom w:val="single" w:sz="4" w:space="0" w:color="auto"/>
              <w:right w:val="single" w:sz="4" w:space="0" w:color="auto"/>
            </w:tcBorders>
            <w:vAlign w:val="center"/>
          </w:tcPr>
          <w:p w14:paraId="39197770" w14:textId="77777777" w:rsidR="00AD15E3" w:rsidRPr="00985F5E" w:rsidRDefault="00AD15E3" w:rsidP="00985F5E">
            <w:pPr>
              <w:pStyle w:val="ListParagraph"/>
              <w:widowControl w:val="0"/>
              <w:numPr>
                <w:ilvl w:val="0"/>
                <w:numId w:val="1"/>
              </w:numPr>
              <w:suppressLineNumbers/>
              <w:suppressAutoHyphens/>
              <w:snapToGrid w:val="0"/>
              <w:spacing w:line="480" w:lineRule="auto"/>
              <w:rPr>
                <w:rFonts w:eastAsia="Andale Sans UI" w:cs="Times New Roman"/>
                <w:kern w:val="2"/>
                <w:szCs w:val="24"/>
              </w:rPr>
            </w:pPr>
          </w:p>
        </w:tc>
        <w:tc>
          <w:tcPr>
            <w:tcW w:w="1846" w:type="pct"/>
            <w:tcBorders>
              <w:top w:val="single" w:sz="4" w:space="0" w:color="auto"/>
              <w:left w:val="single" w:sz="4" w:space="0" w:color="auto"/>
              <w:bottom w:val="single" w:sz="4" w:space="0" w:color="auto"/>
              <w:right w:val="single" w:sz="4" w:space="0" w:color="auto"/>
            </w:tcBorders>
          </w:tcPr>
          <w:p w14:paraId="2107CA32" w14:textId="77777777" w:rsidR="00AD15E3" w:rsidRPr="00F13311" w:rsidRDefault="00AD15E3">
            <w:pPr>
              <w:rPr>
                <w:rFonts w:eastAsia="Arial" w:cs="Times New Roman"/>
                <w:color w:val="000000"/>
                <w:w w:val="101"/>
                <w:szCs w:val="24"/>
              </w:rPr>
            </w:pPr>
            <w:r w:rsidRPr="00F13311">
              <w:rPr>
                <w:rFonts w:eastAsia="Arial" w:cs="Times New Roman"/>
                <w:color w:val="000000"/>
                <w:w w:val="101"/>
                <w:szCs w:val="24"/>
              </w:rPr>
              <w:t>Have Job Board Page Successfully Post Posts</w:t>
            </w:r>
          </w:p>
        </w:tc>
        <w:tc>
          <w:tcPr>
            <w:tcW w:w="1443" w:type="pct"/>
            <w:tcBorders>
              <w:top w:val="single" w:sz="4" w:space="0" w:color="auto"/>
              <w:left w:val="single" w:sz="4" w:space="0" w:color="auto"/>
              <w:bottom w:val="single" w:sz="4" w:space="0" w:color="auto"/>
              <w:right w:val="single" w:sz="4" w:space="0" w:color="auto"/>
            </w:tcBorders>
          </w:tcPr>
          <w:p w14:paraId="42E4B715" w14:textId="77777777" w:rsidR="00AD15E3" w:rsidDel="00231213" w:rsidRDefault="00AD15E3">
            <w:pPr>
              <w:rPr>
                <w:del w:id="151" w:author="Ethan Grimes" w:date="2021-10-02T10:03:00Z"/>
                <w:sz w:val="20"/>
                <w:szCs w:val="20"/>
              </w:rPr>
            </w:pPr>
            <w:del w:id="152" w:author="Ethan Grimes" w:date="2021-10-02T10:03:00Z">
              <w:r w:rsidDel="00231213">
                <w:rPr>
                  <w:sz w:val="20"/>
                  <w:szCs w:val="20"/>
                </w:rPr>
                <w:delText>Microsoft Visual Studio</w:delText>
              </w:r>
            </w:del>
          </w:p>
          <w:p w14:paraId="5B506F14" w14:textId="77777777" w:rsidR="00AD15E3" w:rsidRDefault="00AD15E3">
            <w:pPr>
              <w:rPr>
                <w:rFonts w:ascii="Arial" w:eastAsia="Arial" w:hAnsi="Arial" w:cs="Arial"/>
                <w:color w:val="000000"/>
                <w:w w:val="101"/>
                <w:sz w:val="19"/>
                <w:szCs w:val="19"/>
              </w:rPr>
            </w:pPr>
            <w:r>
              <w:rPr>
                <w:sz w:val="20"/>
                <w:szCs w:val="20"/>
              </w:rPr>
              <w:t>WordPress (CMS)</w:t>
            </w:r>
          </w:p>
        </w:tc>
        <w:tc>
          <w:tcPr>
            <w:tcW w:w="1132" w:type="pct"/>
            <w:tcBorders>
              <w:top w:val="single" w:sz="4" w:space="0" w:color="auto"/>
              <w:left w:val="single" w:sz="4" w:space="0" w:color="auto"/>
              <w:bottom w:val="single" w:sz="4" w:space="0" w:color="auto"/>
              <w:right w:val="single" w:sz="4" w:space="0" w:color="auto"/>
            </w:tcBorders>
          </w:tcPr>
          <w:p w14:paraId="37C232ED" w14:textId="77777777" w:rsidR="00AD15E3" w:rsidRDefault="002B0DB9">
            <w:pPr>
              <w:rPr>
                <w:sz w:val="20"/>
                <w:szCs w:val="20"/>
              </w:rPr>
            </w:pPr>
            <w:ins w:id="153" w:author="Ethan Grimes" w:date="2021-09-24T16:49:00Z">
              <w:r>
                <w:rPr>
                  <w:sz w:val="20"/>
                  <w:szCs w:val="20"/>
                </w:rPr>
                <w:t>Noah Anderson</w:t>
              </w:r>
            </w:ins>
          </w:p>
        </w:tc>
      </w:tr>
      <w:tr w:rsidR="00AD15E3" w14:paraId="678C989F" w14:textId="77777777" w:rsidTr="00AD15E3">
        <w:tc>
          <w:tcPr>
            <w:tcW w:w="579" w:type="pct"/>
            <w:tcBorders>
              <w:top w:val="single" w:sz="4" w:space="0" w:color="auto"/>
              <w:left w:val="single" w:sz="4" w:space="0" w:color="auto"/>
              <w:bottom w:val="single" w:sz="4" w:space="0" w:color="auto"/>
              <w:right w:val="single" w:sz="4" w:space="0" w:color="auto"/>
            </w:tcBorders>
            <w:vAlign w:val="center"/>
            <w:hideMark/>
          </w:tcPr>
          <w:p w14:paraId="1A05C120" w14:textId="77777777" w:rsidR="00AD15E3" w:rsidRPr="00985F5E" w:rsidRDefault="00AD15E3" w:rsidP="00985F5E">
            <w:pPr>
              <w:pStyle w:val="ListParagraph"/>
              <w:widowControl w:val="0"/>
              <w:numPr>
                <w:ilvl w:val="0"/>
                <w:numId w:val="1"/>
              </w:numPr>
              <w:suppressLineNumbers/>
              <w:suppressAutoHyphens/>
              <w:snapToGrid w:val="0"/>
              <w:spacing w:line="480" w:lineRule="auto"/>
              <w:rPr>
                <w:rFonts w:eastAsia="Andale Sans UI" w:cs="Times New Roman"/>
                <w:kern w:val="2"/>
                <w:szCs w:val="24"/>
              </w:rPr>
            </w:pPr>
          </w:p>
        </w:tc>
        <w:tc>
          <w:tcPr>
            <w:tcW w:w="1846" w:type="pct"/>
            <w:tcBorders>
              <w:top w:val="single" w:sz="4" w:space="0" w:color="auto"/>
              <w:left w:val="single" w:sz="4" w:space="0" w:color="auto"/>
              <w:bottom w:val="single" w:sz="4" w:space="0" w:color="auto"/>
              <w:right w:val="single" w:sz="4" w:space="0" w:color="auto"/>
            </w:tcBorders>
          </w:tcPr>
          <w:p w14:paraId="69CEB294" w14:textId="77777777" w:rsidR="00AD15E3" w:rsidRPr="00F13311" w:rsidRDefault="00AD15E3">
            <w:pPr>
              <w:rPr>
                <w:rFonts w:eastAsia="Arial" w:cs="Times New Roman"/>
                <w:color w:val="000000"/>
                <w:w w:val="101"/>
                <w:szCs w:val="24"/>
              </w:rPr>
            </w:pPr>
            <w:r w:rsidRPr="00F13311">
              <w:rPr>
                <w:rFonts w:eastAsia="Arial" w:cs="Times New Roman"/>
                <w:color w:val="000000"/>
                <w:w w:val="101"/>
                <w:szCs w:val="24"/>
              </w:rPr>
              <w:t>Develop Announcements Page</w:t>
            </w:r>
          </w:p>
        </w:tc>
        <w:tc>
          <w:tcPr>
            <w:tcW w:w="1443" w:type="pct"/>
            <w:tcBorders>
              <w:top w:val="single" w:sz="4" w:space="0" w:color="auto"/>
              <w:left w:val="single" w:sz="4" w:space="0" w:color="auto"/>
              <w:bottom w:val="single" w:sz="4" w:space="0" w:color="auto"/>
              <w:right w:val="single" w:sz="4" w:space="0" w:color="auto"/>
            </w:tcBorders>
          </w:tcPr>
          <w:p w14:paraId="39A5BC52" w14:textId="77777777" w:rsidR="00AD15E3" w:rsidDel="00231213" w:rsidRDefault="00AD15E3">
            <w:pPr>
              <w:rPr>
                <w:del w:id="154" w:author="Ethan Grimes" w:date="2021-10-02T10:03:00Z"/>
                <w:sz w:val="20"/>
                <w:szCs w:val="20"/>
              </w:rPr>
            </w:pPr>
            <w:del w:id="155" w:author="Ethan Grimes" w:date="2021-10-02T10:03:00Z">
              <w:r w:rsidDel="00231213">
                <w:rPr>
                  <w:sz w:val="20"/>
                  <w:szCs w:val="20"/>
                </w:rPr>
                <w:delText>Microsoft Visual Studio</w:delText>
              </w:r>
            </w:del>
          </w:p>
          <w:p w14:paraId="2636667D" w14:textId="77777777" w:rsidR="00AD15E3" w:rsidRDefault="00AD15E3">
            <w:pPr>
              <w:rPr>
                <w:rFonts w:ascii="Arial" w:eastAsia="Arial" w:hAnsi="Arial" w:cs="Arial"/>
                <w:color w:val="000000"/>
                <w:w w:val="101"/>
                <w:sz w:val="19"/>
                <w:szCs w:val="19"/>
              </w:rPr>
            </w:pPr>
            <w:r>
              <w:rPr>
                <w:sz w:val="20"/>
                <w:szCs w:val="20"/>
              </w:rPr>
              <w:t>WordPress (CMS)</w:t>
            </w:r>
          </w:p>
        </w:tc>
        <w:tc>
          <w:tcPr>
            <w:tcW w:w="1132" w:type="pct"/>
            <w:tcBorders>
              <w:top w:val="single" w:sz="4" w:space="0" w:color="auto"/>
              <w:left w:val="single" w:sz="4" w:space="0" w:color="auto"/>
              <w:bottom w:val="single" w:sz="4" w:space="0" w:color="auto"/>
              <w:right w:val="single" w:sz="4" w:space="0" w:color="auto"/>
            </w:tcBorders>
          </w:tcPr>
          <w:p w14:paraId="100694F1" w14:textId="77777777" w:rsidR="00AD15E3" w:rsidRDefault="002B0DB9">
            <w:pPr>
              <w:rPr>
                <w:sz w:val="20"/>
                <w:szCs w:val="20"/>
              </w:rPr>
            </w:pPr>
            <w:ins w:id="156" w:author="Ethan Grimes" w:date="2021-09-24T16:49:00Z">
              <w:r>
                <w:rPr>
                  <w:sz w:val="20"/>
                  <w:szCs w:val="20"/>
                </w:rPr>
                <w:t>Noah Anderson</w:t>
              </w:r>
            </w:ins>
          </w:p>
        </w:tc>
      </w:tr>
      <w:tr w:rsidR="00AD15E3" w14:paraId="162D2D37" w14:textId="77777777" w:rsidTr="00AD15E3">
        <w:tc>
          <w:tcPr>
            <w:tcW w:w="579" w:type="pct"/>
            <w:tcBorders>
              <w:top w:val="single" w:sz="4" w:space="0" w:color="auto"/>
              <w:left w:val="single" w:sz="4" w:space="0" w:color="auto"/>
              <w:bottom w:val="single" w:sz="4" w:space="0" w:color="auto"/>
              <w:right w:val="single" w:sz="4" w:space="0" w:color="auto"/>
            </w:tcBorders>
            <w:vAlign w:val="center"/>
            <w:hideMark/>
          </w:tcPr>
          <w:p w14:paraId="17C7F903" w14:textId="77777777" w:rsidR="00AD15E3" w:rsidRPr="00985F5E" w:rsidRDefault="00AD15E3" w:rsidP="00985F5E">
            <w:pPr>
              <w:pStyle w:val="ListParagraph"/>
              <w:widowControl w:val="0"/>
              <w:numPr>
                <w:ilvl w:val="0"/>
                <w:numId w:val="1"/>
              </w:numPr>
              <w:suppressLineNumbers/>
              <w:suppressAutoHyphens/>
              <w:snapToGrid w:val="0"/>
              <w:spacing w:line="480" w:lineRule="auto"/>
              <w:rPr>
                <w:rFonts w:eastAsia="Andale Sans UI" w:cs="Times New Roman"/>
                <w:kern w:val="2"/>
                <w:szCs w:val="24"/>
              </w:rPr>
            </w:pPr>
          </w:p>
        </w:tc>
        <w:tc>
          <w:tcPr>
            <w:tcW w:w="1846" w:type="pct"/>
            <w:tcBorders>
              <w:top w:val="single" w:sz="4" w:space="0" w:color="auto"/>
              <w:left w:val="single" w:sz="4" w:space="0" w:color="auto"/>
              <w:bottom w:val="single" w:sz="4" w:space="0" w:color="auto"/>
              <w:right w:val="single" w:sz="4" w:space="0" w:color="auto"/>
            </w:tcBorders>
          </w:tcPr>
          <w:p w14:paraId="6DA8951F" w14:textId="77777777" w:rsidR="00AD15E3" w:rsidRPr="00F13311" w:rsidRDefault="00AD15E3">
            <w:pPr>
              <w:rPr>
                <w:rFonts w:eastAsia="Arial" w:cs="Times New Roman"/>
                <w:color w:val="000000"/>
                <w:w w:val="101"/>
                <w:szCs w:val="24"/>
              </w:rPr>
            </w:pPr>
            <w:r w:rsidRPr="00F13311">
              <w:rPr>
                <w:rFonts w:eastAsia="Arial" w:cs="Times New Roman"/>
                <w:color w:val="000000"/>
                <w:w w:val="101"/>
                <w:szCs w:val="24"/>
              </w:rPr>
              <w:t>Develop Survey Page</w:t>
            </w:r>
          </w:p>
        </w:tc>
        <w:tc>
          <w:tcPr>
            <w:tcW w:w="1443" w:type="pct"/>
            <w:tcBorders>
              <w:top w:val="single" w:sz="4" w:space="0" w:color="auto"/>
              <w:left w:val="single" w:sz="4" w:space="0" w:color="auto"/>
              <w:bottom w:val="single" w:sz="4" w:space="0" w:color="auto"/>
              <w:right w:val="single" w:sz="4" w:space="0" w:color="auto"/>
            </w:tcBorders>
          </w:tcPr>
          <w:p w14:paraId="776DA677" w14:textId="77777777" w:rsidR="00AD15E3" w:rsidDel="00231213" w:rsidRDefault="00AD15E3">
            <w:pPr>
              <w:rPr>
                <w:del w:id="157" w:author="Ethan Grimes" w:date="2021-10-02T10:03:00Z"/>
                <w:sz w:val="20"/>
                <w:szCs w:val="20"/>
              </w:rPr>
            </w:pPr>
            <w:del w:id="158" w:author="Ethan Grimes" w:date="2021-10-02T10:03:00Z">
              <w:r w:rsidDel="00231213">
                <w:rPr>
                  <w:sz w:val="20"/>
                  <w:szCs w:val="20"/>
                </w:rPr>
                <w:delText>Microsoft Visual Studio</w:delText>
              </w:r>
            </w:del>
          </w:p>
          <w:p w14:paraId="44982C20" w14:textId="77777777" w:rsidR="00AD15E3" w:rsidRDefault="00AD15E3">
            <w:pPr>
              <w:rPr>
                <w:rFonts w:ascii="Arial" w:eastAsia="Arial" w:hAnsi="Arial" w:cs="Arial"/>
                <w:color w:val="000000"/>
                <w:w w:val="101"/>
                <w:sz w:val="19"/>
                <w:szCs w:val="19"/>
              </w:rPr>
            </w:pPr>
            <w:r>
              <w:rPr>
                <w:sz w:val="20"/>
                <w:szCs w:val="20"/>
              </w:rPr>
              <w:t>WordPress (CMS)</w:t>
            </w:r>
          </w:p>
        </w:tc>
        <w:tc>
          <w:tcPr>
            <w:tcW w:w="1132" w:type="pct"/>
            <w:tcBorders>
              <w:top w:val="single" w:sz="4" w:space="0" w:color="auto"/>
              <w:left w:val="single" w:sz="4" w:space="0" w:color="auto"/>
              <w:bottom w:val="single" w:sz="4" w:space="0" w:color="auto"/>
              <w:right w:val="single" w:sz="4" w:space="0" w:color="auto"/>
            </w:tcBorders>
          </w:tcPr>
          <w:p w14:paraId="1CE19C12" w14:textId="77777777" w:rsidR="00AD15E3" w:rsidRDefault="002B0DB9">
            <w:pPr>
              <w:rPr>
                <w:sz w:val="20"/>
                <w:szCs w:val="20"/>
              </w:rPr>
            </w:pPr>
            <w:ins w:id="159" w:author="Ethan Grimes" w:date="2021-09-24T16:50:00Z">
              <w:r>
                <w:rPr>
                  <w:sz w:val="20"/>
                  <w:szCs w:val="20"/>
                </w:rPr>
                <w:t>Joey Guenther</w:t>
              </w:r>
            </w:ins>
          </w:p>
        </w:tc>
      </w:tr>
      <w:tr w:rsidR="00AD15E3" w14:paraId="075D82B5" w14:textId="77777777" w:rsidTr="00AD15E3">
        <w:tc>
          <w:tcPr>
            <w:tcW w:w="579" w:type="pct"/>
            <w:tcBorders>
              <w:top w:val="single" w:sz="4" w:space="0" w:color="auto"/>
              <w:left w:val="single" w:sz="4" w:space="0" w:color="auto"/>
              <w:bottom w:val="single" w:sz="4" w:space="0" w:color="auto"/>
              <w:right w:val="single" w:sz="4" w:space="0" w:color="auto"/>
            </w:tcBorders>
            <w:vAlign w:val="center"/>
            <w:hideMark/>
          </w:tcPr>
          <w:p w14:paraId="5E2C662E" w14:textId="77777777" w:rsidR="00AD15E3" w:rsidRPr="00985F5E" w:rsidRDefault="00AD15E3" w:rsidP="00985F5E">
            <w:pPr>
              <w:pStyle w:val="ListParagraph"/>
              <w:widowControl w:val="0"/>
              <w:numPr>
                <w:ilvl w:val="0"/>
                <w:numId w:val="1"/>
              </w:numPr>
              <w:suppressLineNumbers/>
              <w:suppressAutoHyphens/>
              <w:snapToGrid w:val="0"/>
              <w:spacing w:line="480" w:lineRule="auto"/>
              <w:rPr>
                <w:rFonts w:eastAsia="Andale Sans UI" w:cs="Times New Roman"/>
                <w:kern w:val="2"/>
                <w:szCs w:val="24"/>
              </w:rPr>
            </w:pPr>
          </w:p>
        </w:tc>
        <w:tc>
          <w:tcPr>
            <w:tcW w:w="1846" w:type="pct"/>
            <w:tcBorders>
              <w:top w:val="single" w:sz="4" w:space="0" w:color="auto"/>
              <w:left w:val="single" w:sz="4" w:space="0" w:color="auto"/>
              <w:bottom w:val="single" w:sz="4" w:space="0" w:color="auto"/>
              <w:right w:val="single" w:sz="4" w:space="0" w:color="auto"/>
            </w:tcBorders>
          </w:tcPr>
          <w:p w14:paraId="6858CC53" w14:textId="77777777" w:rsidR="00AD15E3" w:rsidRPr="00F13311" w:rsidRDefault="00AD15E3">
            <w:pPr>
              <w:rPr>
                <w:rFonts w:eastAsia="Arial" w:cs="Times New Roman"/>
                <w:color w:val="000000"/>
                <w:w w:val="101"/>
                <w:szCs w:val="24"/>
              </w:rPr>
            </w:pPr>
            <w:r w:rsidRPr="00F13311">
              <w:rPr>
                <w:rFonts w:eastAsia="Arial" w:cs="Times New Roman"/>
                <w:color w:val="000000"/>
                <w:w w:val="101"/>
                <w:szCs w:val="24"/>
              </w:rPr>
              <w:t>Develop Photo Board Page</w:t>
            </w:r>
          </w:p>
        </w:tc>
        <w:tc>
          <w:tcPr>
            <w:tcW w:w="1443" w:type="pct"/>
            <w:tcBorders>
              <w:top w:val="single" w:sz="4" w:space="0" w:color="auto"/>
              <w:left w:val="single" w:sz="4" w:space="0" w:color="auto"/>
              <w:bottom w:val="single" w:sz="4" w:space="0" w:color="auto"/>
              <w:right w:val="single" w:sz="4" w:space="0" w:color="auto"/>
            </w:tcBorders>
          </w:tcPr>
          <w:p w14:paraId="31A36F49" w14:textId="77777777" w:rsidR="00AD15E3" w:rsidDel="00231213" w:rsidRDefault="00AD15E3">
            <w:pPr>
              <w:rPr>
                <w:del w:id="160" w:author="Ethan Grimes" w:date="2021-10-02T10:03:00Z"/>
                <w:sz w:val="20"/>
                <w:szCs w:val="20"/>
              </w:rPr>
            </w:pPr>
            <w:del w:id="161" w:author="Ethan Grimes" w:date="2021-10-02T10:03:00Z">
              <w:r w:rsidDel="00231213">
                <w:rPr>
                  <w:sz w:val="20"/>
                  <w:szCs w:val="20"/>
                </w:rPr>
                <w:delText>Microsoft Visual Studio</w:delText>
              </w:r>
            </w:del>
          </w:p>
          <w:p w14:paraId="65F102E8" w14:textId="77777777" w:rsidR="00AD15E3" w:rsidRDefault="00AD15E3">
            <w:pPr>
              <w:rPr>
                <w:rFonts w:ascii="Arial" w:eastAsia="Arial" w:hAnsi="Arial" w:cs="Arial"/>
                <w:color w:val="000000"/>
                <w:w w:val="101"/>
                <w:sz w:val="19"/>
                <w:szCs w:val="19"/>
              </w:rPr>
            </w:pPr>
            <w:r>
              <w:rPr>
                <w:sz w:val="20"/>
                <w:szCs w:val="20"/>
              </w:rPr>
              <w:t>WordPress (CMS)</w:t>
            </w:r>
          </w:p>
        </w:tc>
        <w:tc>
          <w:tcPr>
            <w:tcW w:w="1132" w:type="pct"/>
            <w:tcBorders>
              <w:top w:val="single" w:sz="4" w:space="0" w:color="auto"/>
              <w:left w:val="single" w:sz="4" w:space="0" w:color="auto"/>
              <w:bottom w:val="single" w:sz="4" w:space="0" w:color="auto"/>
              <w:right w:val="single" w:sz="4" w:space="0" w:color="auto"/>
            </w:tcBorders>
          </w:tcPr>
          <w:p w14:paraId="6A0971BE" w14:textId="77777777" w:rsidR="00AD15E3" w:rsidRDefault="002B0DB9">
            <w:pPr>
              <w:rPr>
                <w:sz w:val="20"/>
                <w:szCs w:val="20"/>
              </w:rPr>
            </w:pPr>
            <w:ins w:id="162" w:author="Ethan Grimes" w:date="2021-09-24T16:50:00Z">
              <w:r>
                <w:rPr>
                  <w:sz w:val="20"/>
                  <w:szCs w:val="20"/>
                </w:rPr>
                <w:t>Joey Guenther</w:t>
              </w:r>
            </w:ins>
          </w:p>
        </w:tc>
      </w:tr>
      <w:tr w:rsidR="00AD15E3" w14:paraId="3C56FCA7" w14:textId="77777777" w:rsidTr="00AD15E3">
        <w:tc>
          <w:tcPr>
            <w:tcW w:w="579" w:type="pct"/>
            <w:tcBorders>
              <w:top w:val="single" w:sz="4" w:space="0" w:color="auto"/>
              <w:left w:val="single" w:sz="4" w:space="0" w:color="auto"/>
              <w:bottom w:val="single" w:sz="4" w:space="0" w:color="auto"/>
              <w:right w:val="single" w:sz="4" w:space="0" w:color="auto"/>
            </w:tcBorders>
            <w:vAlign w:val="center"/>
          </w:tcPr>
          <w:p w14:paraId="296C16D2" w14:textId="77777777" w:rsidR="00AD15E3" w:rsidRPr="00985F5E" w:rsidRDefault="00AD15E3" w:rsidP="00985F5E">
            <w:pPr>
              <w:pStyle w:val="ListParagraph"/>
              <w:widowControl w:val="0"/>
              <w:numPr>
                <w:ilvl w:val="0"/>
                <w:numId w:val="1"/>
              </w:numPr>
              <w:suppressLineNumbers/>
              <w:suppressAutoHyphens/>
              <w:snapToGrid w:val="0"/>
              <w:spacing w:line="480" w:lineRule="auto"/>
              <w:rPr>
                <w:rFonts w:eastAsia="Andale Sans UI" w:cs="Times New Roman"/>
                <w:kern w:val="2"/>
                <w:szCs w:val="24"/>
              </w:rPr>
            </w:pPr>
          </w:p>
        </w:tc>
        <w:tc>
          <w:tcPr>
            <w:tcW w:w="1846" w:type="pct"/>
            <w:tcBorders>
              <w:top w:val="single" w:sz="4" w:space="0" w:color="auto"/>
              <w:left w:val="single" w:sz="4" w:space="0" w:color="auto"/>
              <w:bottom w:val="single" w:sz="4" w:space="0" w:color="auto"/>
              <w:right w:val="single" w:sz="4" w:space="0" w:color="auto"/>
            </w:tcBorders>
          </w:tcPr>
          <w:p w14:paraId="32B4518E" w14:textId="77777777" w:rsidR="00AD15E3" w:rsidRPr="00F13311" w:rsidRDefault="00AD15E3">
            <w:pPr>
              <w:rPr>
                <w:rFonts w:eastAsia="Arial" w:cs="Times New Roman"/>
                <w:color w:val="000000"/>
                <w:w w:val="101"/>
                <w:szCs w:val="24"/>
              </w:rPr>
            </w:pPr>
            <w:r w:rsidRPr="00F13311">
              <w:rPr>
                <w:rFonts w:eastAsia="Arial" w:cs="Times New Roman"/>
                <w:color w:val="000000"/>
                <w:w w:val="101"/>
                <w:szCs w:val="24"/>
              </w:rPr>
              <w:t>Have Photo Board Page Successfully Post Photos</w:t>
            </w:r>
          </w:p>
        </w:tc>
        <w:tc>
          <w:tcPr>
            <w:tcW w:w="1443" w:type="pct"/>
            <w:tcBorders>
              <w:top w:val="single" w:sz="4" w:space="0" w:color="auto"/>
              <w:left w:val="single" w:sz="4" w:space="0" w:color="auto"/>
              <w:bottom w:val="single" w:sz="4" w:space="0" w:color="auto"/>
              <w:right w:val="single" w:sz="4" w:space="0" w:color="auto"/>
            </w:tcBorders>
          </w:tcPr>
          <w:p w14:paraId="4AA97134" w14:textId="77777777" w:rsidR="00AD15E3" w:rsidDel="00231213" w:rsidRDefault="00AD15E3">
            <w:pPr>
              <w:rPr>
                <w:del w:id="163" w:author="Ethan Grimes" w:date="2021-10-02T10:03:00Z"/>
                <w:sz w:val="20"/>
                <w:szCs w:val="20"/>
              </w:rPr>
            </w:pPr>
            <w:del w:id="164" w:author="Ethan Grimes" w:date="2021-10-02T10:03:00Z">
              <w:r w:rsidDel="00231213">
                <w:rPr>
                  <w:sz w:val="20"/>
                  <w:szCs w:val="20"/>
                </w:rPr>
                <w:delText>Microsoft Visual Studio</w:delText>
              </w:r>
            </w:del>
          </w:p>
          <w:p w14:paraId="6168AFB4" w14:textId="77777777" w:rsidR="00AD15E3" w:rsidRDefault="00AD15E3">
            <w:pPr>
              <w:rPr>
                <w:rFonts w:ascii="Arial" w:eastAsia="Arial" w:hAnsi="Arial" w:cs="Arial"/>
                <w:color w:val="000000"/>
                <w:w w:val="101"/>
                <w:sz w:val="19"/>
                <w:szCs w:val="19"/>
              </w:rPr>
            </w:pPr>
            <w:r>
              <w:rPr>
                <w:sz w:val="20"/>
                <w:szCs w:val="20"/>
              </w:rPr>
              <w:t>WordPress (CMS)</w:t>
            </w:r>
          </w:p>
        </w:tc>
        <w:tc>
          <w:tcPr>
            <w:tcW w:w="1132" w:type="pct"/>
            <w:tcBorders>
              <w:top w:val="single" w:sz="4" w:space="0" w:color="auto"/>
              <w:left w:val="single" w:sz="4" w:space="0" w:color="auto"/>
              <w:bottom w:val="single" w:sz="4" w:space="0" w:color="auto"/>
              <w:right w:val="single" w:sz="4" w:space="0" w:color="auto"/>
            </w:tcBorders>
          </w:tcPr>
          <w:p w14:paraId="0829881A" w14:textId="77777777" w:rsidR="00AD15E3" w:rsidRDefault="002B0DB9">
            <w:pPr>
              <w:rPr>
                <w:sz w:val="20"/>
                <w:szCs w:val="20"/>
              </w:rPr>
            </w:pPr>
            <w:ins w:id="165" w:author="Ethan Grimes" w:date="2021-09-24T16:50:00Z">
              <w:r>
                <w:rPr>
                  <w:sz w:val="20"/>
                  <w:szCs w:val="20"/>
                </w:rPr>
                <w:t>Joey Guenther</w:t>
              </w:r>
            </w:ins>
          </w:p>
        </w:tc>
      </w:tr>
      <w:tr w:rsidR="00AD15E3" w14:paraId="640F167D" w14:textId="77777777" w:rsidTr="00AD15E3">
        <w:tc>
          <w:tcPr>
            <w:tcW w:w="579" w:type="pct"/>
            <w:tcBorders>
              <w:top w:val="single" w:sz="4" w:space="0" w:color="auto"/>
              <w:left w:val="single" w:sz="4" w:space="0" w:color="auto"/>
              <w:bottom w:val="single" w:sz="4" w:space="0" w:color="auto"/>
              <w:right w:val="single" w:sz="4" w:space="0" w:color="auto"/>
            </w:tcBorders>
            <w:vAlign w:val="center"/>
            <w:hideMark/>
          </w:tcPr>
          <w:p w14:paraId="702756C6" w14:textId="77777777" w:rsidR="00AD15E3" w:rsidRPr="00985F5E" w:rsidRDefault="00AD15E3" w:rsidP="00985F5E">
            <w:pPr>
              <w:pStyle w:val="ListParagraph"/>
              <w:widowControl w:val="0"/>
              <w:numPr>
                <w:ilvl w:val="0"/>
                <w:numId w:val="1"/>
              </w:numPr>
              <w:suppressLineNumbers/>
              <w:suppressAutoHyphens/>
              <w:snapToGrid w:val="0"/>
              <w:spacing w:line="480" w:lineRule="auto"/>
              <w:rPr>
                <w:rFonts w:eastAsia="Andale Sans UI" w:cs="Times New Roman"/>
                <w:kern w:val="2"/>
                <w:szCs w:val="24"/>
              </w:rPr>
            </w:pPr>
          </w:p>
        </w:tc>
        <w:tc>
          <w:tcPr>
            <w:tcW w:w="1846" w:type="pct"/>
            <w:tcBorders>
              <w:top w:val="single" w:sz="4" w:space="0" w:color="auto"/>
              <w:left w:val="single" w:sz="4" w:space="0" w:color="auto"/>
              <w:bottom w:val="single" w:sz="4" w:space="0" w:color="auto"/>
              <w:right w:val="single" w:sz="4" w:space="0" w:color="auto"/>
            </w:tcBorders>
          </w:tcPr>
          <w:p w14:paraId="3038EE67" w14:textId="77777777" w:rsidR="00AD15E3" w:rsidRPr="00F13311" w:rsidRDefault="00AD15E3">
            <w:pPr>
              <w:rPr>
                <w:rFonts w:eastAsia="Arial" w:cs="Times New Roman"/>
                <w:color w:val="000000"/>
                <w:w w:val="101"/>
                <w:szCs w:val="24"/>
              </w:rPr>
            </w:pPr>
            <w:r w:rsidRPr="00F13311">
              <w:rPr>
                <w:rFonts w:eastAsia="Arial" w:cs="Times New Roman"/>
                <w:color w:val="000000"/>
                <w:w w:val="101"/>
                <w:szCs w:val="24"/>
              </w:rPr>
              <w:t>Develop Event Calendar Page</w:t>
            </w:r>
          </w:p>
        </w:tc>
        <w:tc>
          <w:tcPr>
            <w:tcW w:w="1443" w:type="pct"/>
            <w:tcBorders>
              <w:top w:val="single" w:sz="4" w:space="0" w:color="auto"/>
              <w:left w:val="single" w:sz="4" w:space="0" w:color="auto"/>
              <w:bottom w:val="single" w:sz="4" w:space="0" w:color="auto"/>
              <w:right w:val="single" w:sz="4" w:space="0" w:color="auto"/>
            </w:tcBorders>
          </w:tcPr>
          <w:p w14:paraId="131EC4A8" w14:textId="77777777" w:rsidR="00AD15E3" w:rsidDel="00231213" w:rsidRDefault="00AD15E3">
            <w:pPr>
              <w:rPr>
                <w:del w:id="166" w:author="Ethan Grimes" w:date="2021-10-02T10:03:00Z"/>
                <w:sz w:val="20"/>
                <w:szCs w:val="20"/>
              </w:rPr>
            </w:pPr>
            <w:del w:id="167" w:author="Ethan Grimes" w:date="2021-10-02T10:03:00Z">
              <w:r w:rsidDel="00231213">
                <w:rPr>
                  <w:sz w:val="20"/>
                  <w:szCs w:val="20"/>
                </w:rPr>
                <w:delText>Microsoft Visual Studio</w:delText>
              </w:r>
            </w:del>
          </w:p>
          <w:p w14:paraId="1E6B0F57" w14:textId="77777777" w:rsidR="00AD15E3" w:rsidRDefault="00AD15E3">
            <w:pPr>
              <w:rPr>
                <w:rFonts w:ascii="Arial" w:eastAsia="Arial" w:hAnsi="Arial" w:cs="Arial"/>
                <w:color w:val="000000"/>
                <w:w w:val="101"/>
                <w:sz w:val="19"/>
                <w:szCs w:val="19"/>
              </w:rPr>
            </w:pPr>
            <w:r>
              <w:rPr>
                <w:sz w:val="20"/>
                <w:szCs w:val="20"/>
              </w:rPr>
              <w:t>WordPress (CMS)</w:t>
            </w:r>
          </w:p>
        </w:tc>
        <w:tc>
          <w:tcPr>
            <w:tcW w:w="1132" w:type="pct"/>
            <w:tcBorders>
              <w:top w:val="single" w:sz="4" w:space="0" w:color="auto"/>
              <w:left w:val="single" w:sz="4" w:space="0" w:color="auto"/>
              <w:bottom w:val="single" w:sz="4" w:space="0" w:color="auto"/>
              <w:right w:val="single" w:sz="4" w:space="0" w:color="auto"/>
            </w:tcBorders>
          </w:tcPr>
          <w:p w14:paraId="0C3839D3" w14:textId="77777777" w:rsidR="00AD15E3" w:rsidRDefault="002B0DB9">
            <w:pPr>
              <w:rPr>
                <w:sz w:val="20"/>
                <w:szCs w:val="20"/>
              </w:rPr>
            </w:pPr>
            <w:ins w:id="168" w:author="Ethan Grimes" w:date="2021-09-24T16:50:00Z">
              <w:r>
                <w:rPr>
                  <w:sz w:val="20"/>
                  <w:szCs w:val="20"/>
                </w:rPr>
                <w:t>Noah Anderson</w:t>
              </w:r>
            </w:ins>
          </w:p>
        </w:tc>
      </w:tr>
      <w:tr w:rsidR="00AD15E3" w14:paraId="36D86A22" w14:textId="77777777" w:rsidTr="00AD15E3">
        <w:tc>
          <w:tcPr>
            <w:tcW w:w="579" w:type="pct"/>
            <w:tcBorders>
              <w:top w:val="single" w:sz="4" w:space="0" w:color="auto"/>
              <w:left w:val="single" w:sz="4" w:space="0" w:color="auto"/>
              <w:bottom w:val="single" w:sz="4" w:space="0" w:color="auto"/>
              <w:right w:val="single" w:sz="4" w:space="0" w:color="auto"/>
            </w:tcBorders>
            <w:vAlign w:val="center"/>
            <w:hideMark/>
          </w:tcPr>
          <w:p w14:paraId="31DE9426" w14:textId="77777777" w:rsidR="00AD15E3" w:rsidRPr="00985F5E" w:rsidRDefault="00AD15E3" w:rsidP="00985F5E">
            <w:pPr>
              <w:pStyle w:val="ListParagraph"/>
              <w:widowControl w:val="0"/>
              <w:numPr>
                <w:ilvl w:val="0"/>
                <w:numId w:val="1"/>
              </w:numPr>
              <w:suppressLineNumbers/>
              <w:suppressAutoHyphens/>
              <w:snapToGrid w:val="0"/>
              <w:spacing w:line="480" w:lineRule="auto"/>
              <w:rPr>
                <w:rFonts w:eastAsia="Andale Sans UI" w:cs="Times New Roman"/>
                <w:kern w:val="2"/>
                <w:szCs w:val="24"/>
              </w:rPr>
            </w:pPr>
          </w:p>
        </w:tc>
        <w:tc>
          <w:tcPr>
            <w:tcW w:w="1846" w:type="pct"/>
            <w:tcBorders>
              <w:top w:val="single" w:sz="4" w:space="0" w:color="auto"/>
              <w:left w:val="single" w:sz="4" w:space="0" w:color="auto"/>
              <w:bottom w:val="single" w:sz="4" w:space="0" w:color="auto"/>
              <w:right w:val="single" w:sz="4" w:space="0" w:color="auto"/>
            </w:tcBorders>
          </w:tcPr>
          <w:p w14:paraId="42E64E5F" w14:textId="77777777" w:rsidR="00AD15E3" w:rsidRPr="00F13311" w:rsidRDefault="00AD15E3">
            <w:pPr>
              <w:rPr>
                <w:rFonts w:eastAsia="Arial" w:cs="Times New Roman"/>
                <w:color w:val="000000"/>
                <w:w w:val="101"/>
                <w:szCs w:val="24"/>
              </w:rPr>
            </w:pPr>
            <w:r w:rsidRPr="00F13311">
              <w:rPr>
                <w:rFonts w:eastAsia="Arial" w:cs="Times New Roman"/>
                <w:color w:val="000000"/>
                <w:w w:val="101"/>
                <w:szCs w:val="24"/>
              </w:rPr>
              <w:t>Develop FAQ Page</w:t>
            </w:r>
          </w:p>
        </w:tc>
        <w:tc>
          <w:tcPr>
            <w:tcW w:w="1443" w:type="pct"/>
            <w:tcBorders>
              <w:top w:val="single" w:sz="4" w:space="0" w:color="auto"/>
              <w:left w:val="single" w:sz="4" w:space="0" w:color="auto"/>
              <w:bottom w:val="single" w:sz="4" w:space="0" w:color="auto"/>
              <w:right w:val="single" w:sz="4" w:space="0" w:color="auto"/>
            </w:tcBorders>
          </w:tcPr>
          <w:p w14:paraId="185960D1" w14:textId="77777777" w:rsidR="00AD15E3" w:rsidDel="00231213" w:rsidRDefault="00AD15E3">
            <w:pPr>
              <w:rPr>
                <w:del w:id="169" w:author="Ethan Grimes" w:date="2021-10-02T10:03:00Z"/>
                <w:sz w:val="20"/>
                <w:szCs w:val="20"/>
              </w:rPr>
            </w:pPr>
            <w:del w:id="170" w:author="Ethan Grimes" w:date="2021-10-02T10:03:00Z">
              <w:r w:rsidDel="00231213">
                <w:rPr>
                  <w:sz w:val="20"/>
                  <w:szCs w:val="20"/>
                </w:rPr>
                <w:delText>Microsoft Visual Studio</w:delText>
              </w:r>
            </w:del>
          </w:p>
          <w:p w14:paraId="37E3DE49" w14:textId="77777777" w:rsidR="00AD15E3" w:rsidRDefault="00AD15E3">
            <w:pPr>
              <w:rPr>
                <w:rFonts w:ascii="Arial" w:eastAsia="Arial" w:hAnsi="Arial" w:cs="Arial"/>
                <w:color w:val="000000"/>
                <w:w w:val="101"/>
                <w:sz w:val="19"/>
                <w:szCs w:val="19"/>
              </w:rPr>
            </w:pPr>
            <w:r>
              <w:rPr>
                <w:sz w:val="20"/>
                <w:szCs w:val="20"/>
              </w:rPr>
              <w:t>WordPress (CMS)</w:t>
            </w:r>
          </w:p>
        </w:tc>
        <w:tc>
          <w:tcPr>
            <w:tcW w:w="1132" w:type="pct"/>
            <w:tcBorders>
              <w:top w:val="single" w:sz="4" w:space="0" w:color="auto"/>
              <w:left w:val="single" w:sz="4" w:space="0" w:color="auto"/>
              <w:bottom w:val="single" w:sz="4" w:space="0" w:color="auto"/>
              <w:right w:val="single" w:sz="4" w:space="0" w:color="auto"/>
            </w:tcBorders>
          </w:tcPr>
          <w:p w14:paraId="3BD35E60" w14:textId="77777777" w:rsidR="00AD15E3" w:rsidRDefault="00D53469">
            <w:pPr>
              <w:rPr>
                <w:sz w:val="20"/>
                <w:szCs w:val="20"/>
              </w:rPr>
            </w:pPr>
            <w:ins w:id="171" w:author="Ethan Grimes" w:date="2021-09-24T16:47:00Z">
              <w:r>
                <w:rPr>
                  <w:sz w:val="20"/>
                  <w:szCs w:val="20"/>
                </w:rPr>
                <w:t>Ethan Grimes</w:t>
              </w:r>
            </w:ins>
          </w:p>
        </w:tc>
      </w:tr>
      <w:tr w:rsidR="00AD15E3" w14:paraId="65F71F7F" w14:textId="77777777" w:rsidTr="00AD15E3">
        <w:tc>
          <w:tcPr>
            <w:tcW w:w="579" w:type="pct"/>
            <w:tcBorders>
              <w:top w:val="single" w:sz="4" w:space="0" w:color="auto"/>
              <w:left w:val="single" w:sz="4" w:space="0" w:color="auto"/>
              <w:bottom w:val="single" w:sz="4" w:space="0" w:color="auto"/>
              <w:right w:val="single" w:sz="4" w:space="0" w:color="auto"/>
            </w:tcBorders>
            <w:vAlign w:val="center"/>
            <w:hideMark/>
          </w:tcPr>
          <w:p w14:paraId="276C6B5A" w14:textId="77777777" w:rsidR="00AD15E3" w:rsidRPr="00985F5E" w:rsidRDefault="00AD15E3" w:rsidP="00985F5E">
            <w:pPr>
              <w:pStyle w:val="ListParagraph"/>
              <w:widowControl w:val="0"/>
              <w:numPr>
                <w:ilvl w:val="0"/>
                <w:numId w:val="1"/>
              </w:numPr>
              <w:suppressLineNumbers/>
              <w:suppressAutoHyphens/>
              <w:snapToGrid w:val="0"/>
              <w:spacing w:line="480" w:lineRule="auto"/>
              <w:jc w:val="both"/>
              <w:rPr>
                <w:rFonts w:eastAsia="Andale Sans UI" w:cs="Times New Roman"/>
                <w:kern w:val="2"/>
                <w:szCs w:val="24"/>
              </w:rPr>
            </w:pPr>
          </w:p>
        </w:tc>
        <w:tc>
          <w:tcPr>
            <w:tcW w:w="1846" w:type="pct"/>
            <w:tcBorders>
              <w:top w:val="single" w:sz="4" w:space="0" w:color="auto"/>
              <w:left w:val="single" w:sz="4" w:space="0" w:color="auto"/>
              <w:bottom w:val="single" w:sz="4" w:space="0" w:color="auto"/>
              <w:right w:val="single" w:sz="4" w:space="0" w:color="auto"/>
            </w:tcBorders>
          </w:tcPr>
          <w:p w14:paraId="055F1CBD" w14:textId="77777777" w:rsidR="00AD15E3" w:rsidRPr="00F13311" w:rsidRDefault="00AD15E3">
            <w:pPr>
              <w:rPr>
                <w:rFonts w:eastAsia="Arial" w:cs="Times New Roman"/>
                <w:color w:val="000000"/>
                <w:w w:val="101"/>
                <w:szCs w:val="24"/>
              </w:rPr>
            </w:pPr>
            <w:r w:rsidRPr="00F13311">
              <w:rPr>
                <w:rFonts w:eastAsia="Arial" w:cs="Times New Roman"/>
                <w:color w:val="000000"/>
                <w:w w:val="101"/>
                <w:szCs w:val="24"/>
              </w:rPr>
              <w:t>Develop Mentor Matching</w:t>
            </w:r>
          </w:p>
        </w:tc>
        <w:tc>
          <w:tcPr>
            <w:tcW w:w="1443" w:type="pct"/>
            <w:tcBorders>
              <w:top w:val="single" w:sz="4" w:space="0" w:color="auto"/>
              <w:left w:val="single" w:sz="4" w:space="0" w:color="auto"/>
              <w:bottom w:val="single" w:sz="4" w:space="0" w:color="auto"/>
              <w:right w:val="single" w:sz="4" w:space="0" w:color="auto"/>
            </w:tcBorders>
          </w:tcPr>
          <w:p w14:paraId="2CDE2540" w14:textId="77777777" w:rsidR="00AD15E3" w:rsidDel="00231213" w:rsidRDefault="00AD15E3">
            <w:pPr>
              <w:rPr>
                <w:del w:id="172" w:author="Ethan Grimes" w:date="2021-10-02T10:03:00Z"/>
                <w:sz w:val="20"/>
                <w:szCs w:val="20"/>
              </w:rPr>
            </w:pPr>
            <w:del w:id="173" w:author="Ethan Grimes" w:date="2021-10-02T10:03:00Z">
              <w:r w:rsidDel="00231213">
                <w:rPr>
                  <w:sz w:val="20"/>
                  <w:szCs w:val="20"/>
                </w:rPr>
                <w:delText>Microsoft Visual Studio</w:delText>
              </w:r>
            </w:del>
          </w:p>
          <w:p w14:paraId="6147D0A1" w14:textId="77777777" w:rsidR="00AD15E3" w:rsidRDefault="00AD15E3">
            <w:pPr>
              <w:rPr>
                <w:rFonts w:ascii="Arial" w:eastAsia="Arial" w:hAnsi="Arial" w:cs="Arial"/>
                <w:color w:val="000000"/>
                <w:w w:val="101"/>
                <w:sz w:val="19"/>
                <w:szCs w:val="19"/>
              </w:rPr>
            </w:pPr>
            <w:r>
              <w:rPr>
                <w:sz w:val="20"/>
                <w:szCs w:val="20"/>
              </w:rPr>
              <w:t>WordPress (CMS)</w:t>
            </w:r>
          </w:p>
        </w:tc>
        <w:tc>
          <w:tcPr>
            <w:tcW w:w="1132" w:type="pct"/>
            <w:tcBorders>
              <w:top w:val="single" w:sz="4" w:space="0" w:color="auto"/>
              <w:left w:val="single" w:sz="4" w:space="0" w:color="auto"/>
              <w:bottom w:val="single" w:sz="4" w:space="0" w:color="auto"/>
              <w:right w:val="single" w:sz="4" w:space="0" w:color="auto"/>
            </w:tcBorders>
          </w:tcPr>
          <w:p w14:paraId="1B1B9C2A" w14:textId="77777777" w:rsidR="00AD15E3" w:rsidRDefault="002B0DB9">
            <w:pPr>
              <w:rPr>
                <w:ins w:id="174" w:author="Ethan Grimes" w:date="2021-09-24T16:50:00Z"/>
                <w:sz w:val="20"/>
                <w:szCs w:val="20"/>
              </w:rPr>
            </w:pPr>
            <w:ins w:id="175" w:author="Ethan Grimes" w:date="2021-09-24T16:50:00Z">
              <w:r>
                <w:rPr>
                  <w:sz w:val="20"/>
                  <w:szCs w:val="20"/>
                </w:rPr>
                <w:t>Ethan Grimes,</w:t>
              </w:r>
            </w:ins>
          </w:p>
          <w:p w14:paraId="0D42AB69" w14:textId="77777777" w:rsidR="002B0DB9" w:rsidRDefault="002B0DB9" w:rsidP="002B0DB9">
            <w:pPr>
              <w:rPr>
                <w:ins w:id="176" w:author="Ethan Grimes" w:date="2021-09-24T16:50:00Z"/>
                <w:sz w:val="20"/>
                <w:szCs w:val="20"/>
              </w:rPr>
            </w:pPr>
            <w:ins w:id="177" w:author="Ethan Grimes" w:date="2021-09-24T16:50:00Z">
              <w:r>
                <w:rPr>
                  <w:sz w:val="20"/>
                  <w:szCs w:val="20"/>
                </w:rPr>
                <w:t>Noah Anderson,</w:t>
              </w:r>
            </w:ins>
          </w:p>
          <w:p w14:paraId="51B69ECE" w14:textId="77777777" w:rsidR="002B0DB9" w:rsidRDefault="002B0DB9">
            <w:pPr>
              <w:rPr>
                <w:sz w:val="20"/>
                <w:szCs w:val="20"/>
              </w:rPr>
            </w:pPr>
            <w:ins w:id="178" w:author="Ethan Grimes" w:date="2021-09-24T16:50:00Z">
              <w:r>
                <w:rPr>
                  <w:sz w:val="20"/>
                  <w:szCs w:val="20"/>
                </w:rPr>
                <w:t>Jo</w:t>
              </w:r>
            </w:ins>
            <w:ins w:id="179" w:author="Ethan Grimes" w:date="2021-09-24T16:51:00Z">
              <w:r>
                <w:rPr>
                  <w:sz w:val="20"/>
                  <w:szCs w:val="20"/>
                </w:rPr>
                <w:t>ey Guenther</w:t>
              </w:r>
            </w:ins>
          </w:p>
        </w:tc>
      </w:tr>
      <w:tr w:rsidR="00AD15E3" w14:paraId="20A5474A" w14:textId="77777777" w:rsidTr="00AD15E3">
        <w:tc>
          <w:tcPr>
            <w:tcW w:w="579" w:type="pct"/>
            <w:tcBorders>
              <w:top w:val="single" w:sz="4" w:space="0" w:color="auto"/>
              <w:left w:val="single" w:sz="4" w:space="0" w:color="auto"/>
              <w:bottom w:val="single" w:sz="4" w:space="0" w:color="auto"/>
              <w:right w:val="single" w:sz="4" w:space="0" w:color="auto"/>
            </w:tcBorders>
            <w:vAlign w:val="center"/>
          </w:tcPr>
          <w:p w14:paraId="54804319" w14:textId="77777777" w:rsidR="00AD15E3" w:rsidRPr="00985F5E" w:rsidRDefault="00AD15E3" w:rsidP="00985F5E">
            <w:pPr>
              <w:pStyle w:val="ListParagraph"/>
              <w:widowControl w:val="0"/>
              <w:numPr>
                <w:ilvl w:val="0"/>
                <w:numId w:val="1"/>
              </w:numPr>
              <w:suppressLineNumbers/>
              <w:suppressAutoHyphens/>
              <w:snapToGrid w:val="0"/>
              <w:spacing w:line="480" w:lineRule="auto"/>
              <w:jc w:val="both"/>
              <w:rPr>
                <w:rFonts w:eastAsia="Andale Sans UI" w:cs="Times New Roman"/>
                <w:kern w:val="2"/>
                <w:szCs w:val="24"/>
              </w:rPr>
            </w:pPr>
          </w:p>
        </w:tc>
        <w:tc>
          <w:tcPr>
            <w:tcW w:w="1846" w:type="pct"/>
            <w:tcBorders>
              <w:top w:val="single" w:sz="4" w:space="0" w:color="auto"/>
              <w:left w:val="single" w:sz="4" w:space="0" w:color="auto"/>
              <w:bottom w:val="single" w:sz="4" w:space="0" w:color="auto"/>
              <w:right w:val="single" w:sz="4" w:space="0" w:color="auto"/>
            </w:tcBorders>
          </w:tcPr>
          <w:p w14:paraId="579AE881" w14:textId="77777777" w:rsidR="00AD15E3" w:rsidRPr="00F13311" w:rsidRDefault="00AD15E3">
            <w:pPr>
              <w:rPr>
                <w:rFonts w:eastAsia="Arial" w:cs="Times New Roman"/>
                <w:color w:val="000000"/>
                <w:w w:val="101"/>
                <w:szCs w:val="24"/>
              </w:rPr>
            </w:pPr>
            <w:r w:rsidRPr="00F13311">
              <w:rPr>
                <w:rFonts w:eastAsia="Arial" w:cs="Times New Roman"/>
                <w:color w:val="000000"/>
                <w:w w:val="101"/>
                <w:szCs w:val="24"/>
              </w:rPr>
              <w:t>Develop SQL Database Server</w:t>
            </w:r>
          </w:p>
        </w:tc>
        <w:tc>
          <w:tcPr>
            <w:tcW w:w="1443" w:type="pct"/>
            <w:tcBorders>
              <w:top w:val="single" w:sz="4" w:space="0" w:color="auto"/>
              <w:left w:val="single" w:sz="4" w:space="0" w:color="auto"/>
              <w:bottom w:val="single" w:sz="4" w:space="0" w:color="auto"/>
              <w:right w:val="single" w:sz="4" w:space="0" w:color="auto"/>
            </w:tcBorders>
          </w:tcPr>
          <w:p w14:paraId="6CD66F35" w14:textId="77777777" w:rsidR="00AD15E3" w:rsidRDefault="00AD15E3">
            <w:pPr>
              <w:rPr>
                <w:rFonts w:ascii="Arial" w:eastAsia="Arial" w:hAnsi="Arial" w:cs="Arial"/>
                <w:color w:val="000000"/>
                <w:w w:val="101"/>
                <w:sz w:val="19"/>
                <w:szCs w:val="19"/>
              </w:rPr>
            </w:pPr>
            <w:r>
              <w:rPr>
                <w:sz w:val="20"/>
                <w:szCs w:val="20"/>
              </w:rPr>
              <w:t>Microsoft Visual Studios</w:t>
            </w:r>
          </w:p>
        </w:tc>
        <w:tc>
          <w:tcPr>
            <w:tcW w:w="1132" w:type="pct"/>
            <w:tcBorders>
              <w:top w:val="single" w:sz="4" w:space="0" w:color="auto"/>
              <w:left w:val="single" w:sz="4" w:space="0" w:color="auto"/>
              <w:bottom w:val="single" w:sz="4" w:space="0" w:color="auto"/>
              <w:right w:val="single" w:sz="4" w:space="0" w:color="auto"/>
            </w:tcBorders>
          </w:tcPr>
          <w:p w14:paraId="797535FE" w14:textId="77777777" w:rsidR="00AD15E3" w:rsidRDefault="00232903">
            <w:pPr>
              <w:rPr>
                <w:sz w:val="20"/>
                <w:szCs w:val="20"/>
              </w:rPr>
            </w:pPr>
            <w:ins w:id="180" w:author="Ethan Grimes" w:date="2021-09-24T16:46:00Z">
              <w:r>
                <w:rPr>
                  <w:sz w:val="20"/>
                  <w:szCs w:val="20"/>
                </w:rPr>
                <w:t>Dylan Connelly</w:t>
              </w:r>
            </w:ins>
          </w:p>
        </w:tc>
      </w:tr>
      <w:tr w:rsidR="00AD15E3" w14:paraId="46041AD3" w14:textId="77777777" w:rsidTr="00AD15E3">
        <w:tc>
          <w:tcPr>
            <w:tcW w:w="579" w:type="pct"/>
            <w:tcBorders>
              <w:top w:val="single" w:sz="4" w:space="0" w:color="auto"/>
              <w:left w:val="single" w:sz="4" w:space="0" w:color="auto"/>
              <w:bottom w:val="single" w:sz="4" w:space="0" w:color="auto"/>
              <w:right w:val="single" w:sz="4" w:space="0" w:color="auto"/>
            </w:tcBorders>
            <w:vAlign w:val="center"/>
          </w:tcPr>
          <w:p w14:paraId="7FAC98A7" w14:textId="77777777" w:rsidR="00AD15E3" w:rsidRPr="00985F5E" w:rsidRDefault="00AD15E3" w:rsidP="00985F5E">
            <w:pPr>
              <w:pStyle w:val="ListParagraph"/>
              <w:widowControl w:val="0"/>
              <w:numPr>
                <w:ilvl w:val="0"/>
                <w:numId w:val="1"/>
              </w:numPr>
              <w:suppressLineNumbers/>
              <w:suppressAutoHyphens/>
              <w:snapToGrid w:val="0"/>
              <w:spacing w:line="480" w:lineRule="auto"/>
              <w:jc w:val="both"/>
              <w:rPr>
                <w:rFonts w:eastAsia="Andale Sans UI" w:cs="Times New Roman"/>
                <w:kern w:val="2"/>
                <w:szCs w:val="24"/>
              </w:rPr>
            </w:pPr>
          </w:p>
        </w:tc>
        <w:tc>
          <w:tcPr>
            <w:tcW w:w="1846" w:type="pct"/>
            <w:tcBorders>
              <w:top w:val="single" w:sz="4" w:space="0" w:color="auto"/>
              <w:left w:val="single" w:sz="4" w:space="0" w:color="auto"/>
              <w:bottom w:val="single" w:sz="4" w:space="0" w:color="auto"/>
              <w:right w:val="single" w:sz="4" w:space="0" w:color="auto"/>
            </w:tcBorders>
          </w:tcPr>
          <w:p w14:paraId="1B693668" w14:textId="77777777" w:rsidR="00AD15E3" w:rsidRPr="00F13311" w:rsidRDefault="00AD15E3">
            <w:pPr>
              <w:rPr>
                <w:rFonts w:eastAsia="Arial" w:cs="Times New Roman"/>
                <w:color w:val="000000"/>
                <w:w w:val="101"/>
                <w:szCs w:val="24"/>
              </w:rPr>
            </w:pPr>
            <w:r w:rsidRPr="00F13311">
              <w:rPr>
                <w:rFonts w:eastAsia="Arial" w:cs="Times New Roman"/>
                <w:color w:val="000000"/>
                <w:w w:val="101"/>
                <w:szCs w:val="24"/>
              </w:rPr>
              <w:t>Develop Backup Capability</w:t>
            </w:r>
          </w:p>
        </w:tc>
        <w:tc>
          <w:tcPr>
            <w:tcW w:w="1443" w:type="pct"/>
            <w:tcBorders>
              <w:top w:val="single" w:sz="4" w:space="0" w:color="auto"/>
              <w:left w:val="single" w:sz="4" w:space="0" w:color="auto"/>
              <w:bottom w:val="single" w:sz="4" w:space="0" w:color="auto"/>
              <w:right w:val="single" w:sz="4" w:space="0" w:color="auto"/>
            </w:tcBorders>
          </w:tcPr>
          <w:p w14:paraId="2E58F173" w14:textId="77777777" w:rsidR="00AD15E3" w:rsidRDefault="00AD15E3">
            <w:pPr>
              <w:rPr>
                <w:rFonts w:ascii="Arial" w:eastAsia="Arial" w:hAnsi="Arial" w:cs="Arial"/>
                <w:color w:val="000000"/>
                <w:w w:val="101"/>
                <w:sz w:val="19"/>
                <w:szCs w:val="19"/>
              </w:rPr>
            </w:pPr>
            <w:r>
              <w:rPr>
                <w:sz w:val="20"/>
                <w:szCs w:val="20"/>
              </w:rPr>
              <w:t>Microsoft Visual Studios</w:t>
            </w:r>
          </w:p>
        </w:tc>
        <w:tc>
          <w:tcPr>
            <w:tcW w:w="1132" w:type="pct"/>
            <w:tcBorders>
              <w:top w:val="single" w:sz="4" w:space="0" w:color="auto"/>
              <w:left w:val="single" w:sz="4" w:space="0" w:color="auto"/>
              <w:bottom w:val="single" w:sz="4" w:space="0" w:color="auto"/>
              <w:right w:val="single" w:sz="4" w:space="0" w:color="auto"/>
            </w:tcBorders>
          </w:tcPr>
          <w:p w14:paraId="25338F10" w14:textId="77777777" w:rsidR="00AD15E3" w:rsidRDefault="00232903">
            <w:pPr>
              <w:rPr>
                <w:sz w:val="20"/>
                <w:szCs w:val="20"/>
              </w:rPr>
            </w:pPr>
            <w:ins w:id="181" w:author="Ethan Grimes" w:date="2021-09-24T16:46:00Z">
              <w:r>
                <w:rPr>
                  <w:sz w:val="20"/>
                  <w:szCs w:val="20"/>
                </w:rPr>
                <w:t>Dylan Connelly</w:t>
              </w:r>
            </w:ins>
          </w:p>
        </w:tc>
      </w:tr>
      <w:tr w:rsidR="00AD15E3" w14:paraId="29F2212E" w14:textId="77777777" w:rsidTr="00AD15E3">
        <w:tc>
          <w:tcPr>
            <w:tcW w:w="579" w:type="pct"/>
            <w:tcBorders>
              <w:top w:val="single" w:sz="4" w:space="0" w:color="auto"/>
              <w:left w:val="single" w:sz="4" w:space="0" w:color="auto"/>
              <w:bottom w:val="single" w:sz="4" w:space="0" w:color="auto"/>
              <w:right w:val="single" w:sz="4" w:space="0" w:color="auto"/>
            </w:tcBorders>
            <w:vAlign w:val="center"/>
          </w:tcPr>
          <w:p w14:paraId="2685EB78" w14:textId="77777777" w:rsidR="00AD15E3" w:rsidRPr="00985F5E" w:rsidRDefault="00AD15E3" w:rsidP="00985F5E">
            <w:pPr>
              <w:pStyle w:val="ListParagraph"/>
              <w:widowControl w:val="0"/>
              <w:numPr>
                <w:ilvl w:val="0"/>
                <w:numId w:val="1"/>
              </w:numPr>
              <w:suppressLineNumbers/>
              <w:suppressAutoHyphens/>
              <w:snapToGrid w:val="0"/>
              <w:spacing w:line="480" w:lineRule="auto"/>
              <w:jc w:val="both"/>
              <w:rPr>
                <w:rFonts w:eastAsia="Andale Sans UI" w:cs="Times New Roman"/>
                <w:kern w:val="2"/>
                <w:szCs w:val="24"/>
              </w:rPr>
            </w:pPr>
          </w:p>
        </w:tc>
        <w:tc>
          <w:tcPr>
            <w:tcW w:w="1846" w:type="pct"/>
            <w:tcBorders>
              <w:top w:val="single" w:sz="4" w:space="0" w:color="auto"/>
              <w:left w:val="single" w:sz="4" w:space="0" w:color="auto"/>
              <w:bottom w:val="single" w:sz="4" w:space="0" w:color="auto"/>
              <w:right w:val="single" w:sz="4" w:space="0" w:color="auto"/>
            </w:tcBorders>
          </w:tcPr>
          <w:p w14:paraId="7AA713C3" w14:textId="77777777" w:rsidR="00AD15E3" w:rsidRPr="00F13311" w:rsidRDefault="00AD15E3">
            <w:pPr>
              <w:rPr>
                <w:rFonts w:eastAsia="Arial" w:cs="Times New Roman"/>
                <w:color w:val="000000"/>
                <w:w w:val="101"/>
                <w:szCs w:val="24"/>
              </w:rPr>
            </w:pPr>
            <w:r w:rsidRPr="00F13311">
              <w:rPr>
                <w:rFonts w:eastAsia="Arial" w:cs="Times New Roman"/>
                <w:color w:val="000000"/>
                <w:w w:val="101"/>
                <w:szCs w:val="24"/>
              </w:rPr>
              <w:t>Develop Recovery Capability for the Backup</w:t>
            </w:r>
          </w:p>
        </w:tc>
        <w:tc>
          <w:tcPr>
            <w:tcW w:w="1443" w:type="pct"/>
            <w:tcBorders>
              <w:top w:val="single" w:sz="4" w:space="0" w:color="auto"/>
              <w:left w:val="single" w:sz="4" w:space="0" w:color="auto"/>
              <w:bottom w:val="single" w:sz="4" w:space="0" w:color="auto"/>
              <w:right w:val="single" w:sz="4" w:space="0" w:color="auto"/>
            </w:tcBorders>
          </w:tcPr>
          <w:p w14:paraId="76AE1061" w14:textId="77777777" w:rsidR="00AD15E3" w:rsidRDefault="00AD15E3">
            <w:pPr>
              <w:rPr>
                <w:rFonts w:ascii="Arial" w:eastAsia="Arial" w:hAnsi="Arial" w:cs="Arial"/>
                <w:color w:val="000000"/>
                <w:w w:val="101"/>
                <w:sz w:val="19"/>
                <w:szCs w:val="19"/>
              </w:rPr>
            </w:pPr>
            <w:r>
              <w:rPr>
                <w:sz w:val="20"/>
                <w:szCs w:val="20"/>
              </w:rPr>
              <w:t>Microsoft Visual Studios</w:t>
            </w:r>
          </w:p>
        </w:tc>
        <w:tc>
          <w:tcPr>
            <w:tcW w:w="1132" w:type="pct"/>
            <w:tcBorders>
              <w:top w:val="single" w:sz="4" w:space="0" w:color="auto"/>
              <w:left w:val="single" w:sz="4" w:space="0" w:color="auto"/>
              <w:bottom w:val="single" w:sz="4" w:space="0" w:color="auto"/>
              <w:right w:val="single" w:sz="4" w:space="0" w:color="auto"/>
            </w:tcBorders>
          </w:tcPr>
          <w:p w14:paraId="0EB752DA" w14:textId="77777777" w:rsidR="00AD15E3" w:rsidRDefault="00232903">
            <w:pPr>
              <w:rPr>
                <w:sz w:val="20"/>
                <w:szCs w:val="20"/>
              </w:rPr>
            </w:pPr>
            <w:ins w:id="182" w:author="Ethan Grimes" w:date="2021-09-24T16:46:00Z">
              <w:r>
                <w:rPr>
                  <w:sz w:val="20"/>
                  <w:szCs w:val="20"/>
                </w:rPr>
                <w:t>Dylan Connelly</w:t>
              </w:r>
            </w:ins>
          </w:p>
        </w:tc>
      </w:tr>
      <w:tr w:rsidR="00AD15E3" w14:paraId="1529B4D1" w14:textId="77777777" w:rsidTr="00AD15E3">
        <w:tc>
          <w:tcPr>
            <w:tcW w:w="579" w:type="pct"/>
            <w:tcBorders>
              <w:top w:val="single" w:sz="4" w:space="0" w:color="auto"/>
              <w:left w:val="single" w:sz="4" w:space="0" w:color="auto"/>
              <w:bottom w:val="single" w:sz="4" w:space="0" w:color="auto"/>
              <w:right w:val="single" w:sz="4" w:space="0" w:color="auto"/>
            </w:tcBorders>
            <w:vAlign w:val="center"/>
          </w:tcPr>
          <w:p w14:paraId="48EFAD17" w14:textId="77777777" w:rsidR="00AD15E3" w:rsidRPr="00985F5E" w:rsidRDefault="00AD15E3" w:rsidP="00985F5E">
            <w:pPr>
              <w:pStyle w:val="ListParagraph"/>
              <w:widowControl w:val="0"/>
              <w:numPr>
                <w:ilvl w:val="0"/>
                <w:numId w:val="1"/>
              </w:numPr>
              <w:suppressLineNumbers/>
              <w:suppressAutoHyphens/>
              <w:snapToGrid w:val="0"/>
              <w:spacing w:line="480" w:lineRule="auto"/>
              <w:jc w:val="both"/>
              <w:rPr>
                <w:rFonts w:eastAsia="Andale Sans UI" w:cs="Times New Roman"/>
                <w:kern w:val="2"/>
                <w:szCs w:val="24"/>
              </w:rPr>
            </w:pPr>
          </w:p>
        </w:tc>
        <w:tc>
          <w:tcPr>
            <w:tcW w:w="1846" w:type="pct"/>
            <w:tcBorders>
              <w:top w:val="single" w:sz="4" w:space="0" w:color="auto"/>
              <w:left w:val="single" w:sz="4" w:space="0" w:color="auto"/>
              <w:bottom w:val="single" w:sz="4" w:space="0" w:color="auto"/>
              <w:right w:val="single" w:sz="4" w:space="0" w:color="auto"/>
            </w:tcBorders>
          </w:tcPr>
          <w:p w14:paraId="2DD01ADB" w14:textId="77777777" w:rsidR="00AD15E3" w:rsidRPr="00F13311" w:rsidRDefault="00AD15E3">
            <w:pPr>
              <w:rPr>
                <w:rFonts w:eastAsia="Arial" w:cs="Times New Roman"/>
                <w:color w:val="000000"/>
                <w:w w:val="101"/>
                <w:szCs w:val="24"/>
              </w:rPr>
            </w:pPr>
            <w:r w:rsidRPr="00F13311">
              <w:rPr>
                <w:rFonts w:eastAsia="Arial" w:cs="Times New Roman"/>
                <w:color w:val="000000"/>
                <w:w w:val="101"/>
                <w:szCs w:val="24"/>
              </w:rPr>
              <w:t>Develop Email Blast Capability for Administrators</w:t>
            </w:r>
          </w:p>
        </w:tc>
        <w:tc>
          <w:tcPr>
            <w:tcW w:w="1443" w:type="pct"/>
            <w:tcBorders>
              <w:top w:val="single" w:sz="4" w:space="0" w:color="auto"/>
              <w:left w:val="single" w:sz="4" w:space="0" w:color="auto"/>
              <w:bottom w:val="single" w:sz="4" w:space="0" w:color="auto"/>
              <w:right w:val="single" w:sz="4" w:space="0" w:color="auto"/>
            </w:tcBorders>
          </w:tcPr>
          <w:p w14:paraId="23A312AF" w14:textId="77777777" w:rsidR="00AD15E3" w:rsidDel="00231213" w:rsidRDefault="00AD15E3">
            <w:pPr>
              <w:rPr>
                <w:del w:id="183" w:author="Ethan Grimes" w:date="2021-10-02T10:03:00Z"/>
                <w:sz w:val="20"/>
                <w:szCs w:val="20"/>
              </w:rPr>
            </w:pPr>
            <w:del w:id="184" w:author="Ethan Grimes" w:date="2021-10-02T10:03:00Z">
              <w:r w:rsidDel="00231213">
                <w:rPr>
                  <w:sz w:val="20"/>
                  <w:szCs w:val="20"/>
                </w:rPr>
                <w:delText>Microsoft Visual Studio</w:delText>
              </w:r>
            </w:del>
          </w:p>
          <w:p w14:paraId="42109638" w14:textId="77777777" w:rsidR="00AD15E3" w:rsidRDefault="00AD15E3">
            <w:pPr>
              <w:rPr>
                <w:rFonts w:ascii="Arial" w:eastAsia="Arial" w:hAnsi="Arial" w:cs="Arial"/>
                <w:color w:val="000000"/>
                <w:w w:val="101"/>
                <w:sz w:val="19"/>
                <w:szCs w:val="19"/>
              </w:rPr>
            </w:pPr>
            <w:r>
              <w:rPr>
                <w:sz w:val="20"/>
                <w:szCs w:val="20"/>
              </w:rPr>
              <w:t>WordPress (CMS)</w:t>
            </w:r>
          </w:p>
        </w:tc>
        <w:tc>
          <w:tcPr>
            <w:tcW w:w="1132" w:type="pct"/>
            <w:tcBorders>
              <w:top w:val="single" w:sz="4" w:space="0" w:color="auto"/>
              <w:left w:val="single" w:sz="4" w:space="0" w:color="auto"/>
              <w:bottom w:val="single" w:sz="4" w:space="0" w:color="auto"/>
              <w:right w:val="single" w:sz="4" w:space="0" w:color="auto"/>
            </w:tcBorders>
          </w:tcPr>
          <w:p w14:paraId="115FC999" w14:textId="77777777" w:rsidR="00E9515F" w:rsidRDefault="00E9515F" w:rsidP="00E9515F">
            <w:pPr>
              <w:rPr>
                <w:ins w:id="185" w:author="Ethan Grimes" w:date="2021-09-24T16:51:00Z"/>
                <w:sz w:val="20"/>
                <w:szCs w:val="20"/>
              </w:rPr>
            </w:pPr>
            <w:ins w:id="186" w:author="Ethan Grimes" w:date="2021-09-24T16:51:00Z">
              <w:r>
                <w:rPr>
                  <w:sz w:val="20"/>
                  <w:szCs w:val="20"/>
                </w:rPr>
                <w:t>Ethan Grimes,</w:t>
              </w:r>
            </w:ins>
          </w:p>
          <w:p w14:paraId="22C5B199" w14:textId="77777777" w:rsidR="00E9515F" w:rsidRDefault="00E9515F" w:rsidP="00E9515F">
            <w:pPr>
              <w:rPr>
                <w:ins w:id="187" w:author="Ethan Grimes" w:date="2021-09-24T16:51:00Z"/>
                <w:sz w:val="20"/>
                <w:szCs w:val="20"/>
              </w:rPr>
            </w:pPr>
            <w:ins w:id="188" w:author="Ethan Grimes" w:date="2021-09-24T16:51:00Z">
              <w:r>
                <w:rPr>
                  <w:sz w:val="20"/>
                  <w:szCs w:val="20"/>
                </w:rPr>
                <w:t>Noah Anderson,</w:t>
              </w:r>
            </w:ins>
          </w:p>
          <w:p w14:paraId="153B0B35" w14:textId="77777777" w:rsidR="00AD15E3" w:rsidRDefault="00E9515F" w:rsidP="00E9515F">
            <w:pPr>
              <w:rPr>
                <w:sz w:val="20"/>
                <w:szCs w:val="20"/>
              </w:rPr>
            </w:pPr>
            <w:ins w:id="189" w:author="Ethan Grimes" w:date="2021-09-24T16:51:00Z">
              <w:r>
                <w:rPr>
                  <w:sz w:val="20"/>
                  <w:szCs w:val="20"/>
                </w:rPr>
                <w:t>Joey Guenther</w:t>
              </w:r>
            </w:ins>
          </w:p>
        </w:tc>
      </w:tr>
      <w:tr w:rsidR="00AD15E3" w14:paraId="20FB0A75" w14:textId="77777777" w:rsidTr="00AD15E3">
        <w:tc>
          <w:tcPr>
            <w:tcW w:w="579" w:type="pct"/>
            <w:tcBorders>
              <w:top w:val="single" w:sz="4" w:space="0" w:color="auto"/>
              <w:left w:val="single" w:sz="4" w:space="0" w:color="auto"/>
              <w:bottom w:val="single" w:sz="4" w:space="0" w:color="auto"/>
              <w:right w:val="single" w:sz="4" w:space="0" w:color="auto"/>
            </w:tcBorders>
            <w:vAlign w:val="center"/>
          </w:tcPr>
          <w:p w14:paraId="7C0A711E" w14:textId="77777777" w:rsidR="00AD15E3" w:rsidRPr="00985F5E" w:rsidRDefault="00AD15E3" w:rsidP="00985F5E">
            <w:pPr>
              <w:pStyle w:val="ListParagraph"/>
              <w:widowControl w:val="0"/>
              <w:numPr>
                <w:ilvl w:val="0"/>
                <w:numId w:val="1"/>
              </w:numPr>
              <w:suppressLineNumbers/>
              <w:suppressAutoHyphens/>
              <w:snapToGrid w:val="0"/>
              <w:spacing w:line="480" w:lineRule="auto"/>
              <w:jc w:val="both"/>
              <w:rPr>
                <w:rFonts w:eastAsia="Andale Sans UI" w:cs="Times New Roman"/>
                <w:kern w:val="2"/>
                <w:szCs w:val="24"/>
              </w:rPr>
            </w:pPr>
          </w:p>
        </w:tc>
        <w:tc>
          <w:tcPr>
            <w:tcW w:w="1846" w:type="pct"/>
            <w:tcBorders>
              <w:top w:val="single" w:sz="4" w:space="0" w:color="auto"/>
              <w:left w:val="single" w:sz="4" w:space="0" w:color="auto"/>
              <w:bottom w:val="single" w:sz="4" w:space="0" w:color="auto"/>
              <w:right w:val="single" w:sz="4" w:space="0" w:color="auto"/>
            </w:tcBorders>
          </w:tcPr>
          <w:p w14:paraId="37A278C5" w14:textId="77777777" w:rsidR="00AD15E3" w:rsidRPr="00F13311" w:rsidRDefault="00AD15E3">
            <w:pPr>
              <w:rPr>
                <w:rFonts w:eastAsia="Arial" w:cs="Times New Roman"/>
                <w:color w:val="000000"/>
                <w:w w:val="101"/>
                <w:szCs w:val="24"/>
              </w:rPr>
            </w:pPr>
            <w:r w:rsidRPr="00F13311">
              <w:rPr>
                <w:rFonts w:eastAsia="Arial" w:cs="Times New Roman"/>
                <w:color w:val="000000"/>
                <w:w w:val="101"/>
                <w:szCs w:val="24"/>
              </w:rPr>
              <w:t>Configure Webpages to connect to each other</w:t>
            </w:r>
          </w:p>
        </w:tc>
        <w:tc>
          <w:tcPr>
            <w:tcW w:w="1443" w:type="pct"/>
            <w:tcBorders>
              <w:top w:val="single" w:sz="4" w:space="0" w:color="auto"/>
              <w:left w:val="single" w:sz="4" w:space="0" w:color="auto"/>
              <w:bottom w:val="single" w:sz="4" w:space="0" w:color="auto"/>
              <w:right w:val="single" w:sz="4" w:space="0" w:color="auto"/>
            </w:tcBorders>
          </w:tcPr>
          <w:p w14:paraId="6EFFF48E" w14:textId="77777777" w:rsidR="00AD15E3" w:rsidRDefault="00AD15E3">
            <w:pPr>
              <w:rPr>
                <w:rFonts w:ascii="Arial" w:eastAsia="Arial" w:hAnsi="Arial" w:cs="Arial"/>
                <w:color w:val="000000"/>
                <w:w w:val="101"/>
                <w:sz w:val="19"/>
                <w:szCs w:val="19"/>
              </w:rPr>
            </w:pPr>
            <w:del w:id="190" w:author="Ethan Grimes" w:date="2021-10-02T10:03:00Z">
              <w:r w:rsidDel="00231213">
                <w:rPr>
                  <w:sz w:val="20"/>
                  <w:szCs w:val="20"/>
                </w:rPr>
                <w:delText>Microsoft Visual Studios</w:delText>
              </w:r>
            </w:del>
            <w:ins w:id="191" w:author="Ethan Grimes" w:date="2021-10-02T10:03:00Z">
              <w:r w:rsidR="00231213">
                <w:rPr>
                  <w:sz w:val="20"/>
                  <w:szCs w:val="20"/>
                </w:rPr>
                <w:t>WordPress</w:t>
              </w:r>
            </w:ins>
            <w:ins w:id="192" w:author="Ethan Grimes" w:date="2021-10-02T10:05:00Z">
              <w:r w:rsidR="009B7650">
                <w:rPr>
                  <w:sz w:val="20"/>
                  <w:szCs w:val="20"/>
                </w:rPr>
                <w:t xml:space="preserve"> (CMS)</w:t>
              </w:r>
            </w:ins>
          </w:p>
        </w:tc>
        <w:tc>
          <w:tcPr>
            <w:tcW w:w="1132" w:type="pct"/>
            <w:tcBorders>
              <w:top w:val="single" w:sz="4" w:space="0" w:color="auto"/>
              <w:left w:val="single" w:sz="4" w:space="0" w:color="auto"/>
              <w:bottom w:val="single" w:sz="4" w:space="0" w:color="auto"/>
              <w:right w:val="single" w:sz="4" w:space="0" w:color="auto"/>
            </w:tcBorders>
          </w:tcPr>
          <w:p w14:paraId="6C55E75D" w14:textId="77777777" w:rsidR="00E9515F" w:rsidRDefault="00E9515F" w:rsidP="00E9515F">
            <w:pPr>
              <w:rPr>
                <w:ins w:id="193" w:author="Ethan Grimes" w:date="2021-09-24T16:51:00Z"/>
                <w:sz w:val="20"/>
                <w:szCs w:val="20"/>
              </w:rPr>
            </w:pPr>
            <w:ins w:id="194" w:author="Ethan Grimes" w:date="2021-09-24T16:51:00Z">
              <w:r>
                <w:rPr>
                  <w:sz w:val="20"/>
                  <w:szCs w:val="20"/>
                </w:rPr>
                <w:t>Ethan Grimes,</w:t>
              </w:r>
            </w:ins>
          </w:p>
          <w:p w14:paraId="3699DDB0" w14:textId="77777777" w:rsidR="00E9515F" w:rsidRDefault="00E9515F" w:rsidP="00E9515F">
            <w:pPr>
              <w:rPr>
                <w:ins w:id="195" w:author="Ethan Grimes" w:date="2021-09-24T16:51:00Z"/>
                <w:sz w:val="20"/>
                <w:szCs w:val="20"/>
              </w:rPr>
            </w:pPr>
            <w:ins w:id="196" w:author="Ethan Grimes" w:date="2021-09-24T16:51:00Z">
              <w:r>
                <w:rPr>
                  <w:sz w:val="20"/>
                  <w:szCs w:val="20"/>
                </w:rPr>
                <w:t>Noah Anderson,</w:t>
              </w:r>
            </w:ins>
          </w:p>
          <w:p w14:paraId="47DA6900" w14:textId="77777777" w:rsidR="00AD15E3" w:rsidRDefault="00E9515F" w:rsidP="00E9515F">
            <w:pPr>
              <w:rPr>
                <w:sz w:val="20"/>
                <w:szCs w:val="20"/>
              </w:rPr>
            </w:pPr>
            <w:ins w:id="197" w:author="Ethan Grimes" w:date="2021-09-24T16:51:00Z">
              <w:r>
                <w:rPr>
                  <w:sz w:val="20"/>
                  <w:szCs w:val="20"/>
                </w:rPr>
                <w:t>Joey Guenther</w:t>
              </w:r>
            </w:ins>
          </w:p>
        </w:tc>
      </w:tr>
    </w:tbl>
    <w:p w14:paraId="59CCDBBB" w14:textId="77777777" w:rsidR="00E76F46" w:rsidRDefault="007D2499">
      <w:pPr>
        <w:jc w:val="both"/>
        <w:rPr>
          <w:rFonts w:cs="Times New Roman"/>
        </w:rPr>
      </w:pPr>
      <w:r>
        <w:rPr>
          <w:rFonts w:cs="Times New Roman"/>
        </w:rPr>
        <w:t> </w:t>
      </w:r>
    </w:p>
    <w:p w14:paraId="23167BBD" w14:textId="77777777" w:rsidR="006D6B14" w:rsidRDefault="006D6B14" w:rsidP="006D6B14">
      <w:pPr>
        <w:jc w:val="both"/>
        <w:rPr>
          <w:rFonts w:cs="Times New Roman"/>
          <w:b/>
        </w:rPr>
      </w:pPr>
      <w:r>
        <w:rPr>
          <w:rFonts w:cs="Times New Roman"/>
          <w:b/>
        </w:rPr>
        <w:t>DEPENDENCIES</w:t>
      </w:r>
    </w:p>
    <w:tbl>
      <w:tblPr>
        <w:tblStyle w:val="GridTable4-Accent5"/>
        <w:tblW w:w="0" w:type="auto"/>
        <w:tblLook w:val="04A0" w:firstRow="1" w:lastRow="0" w:firstColumn="1" w:lastColumn="0" w:noHBand="0" w:noVBand="1"/>
      </w:tblPr>
      <w:tblGrid>
        <w:gridCol w:w="4675"/>
        <w:gridCol w:w="4675"/>
      </w:tblGrid>
      <w:tr w:rsidR="006D6B14" w14:paraId="5BEC488B" w14:textId="77777777" w:rsidTr="00C824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095BD3B" w14:textId="77777777" w:rsidR="006D6B14" w:rsidRDefault="006D6B14" w:rsidP="00C82443">
            <w:pPr>
              <w:rPr>
                <w:rFonts w:cs="Times New Roman"/>
                <w:b w:val="0"/>
              </w:rPr>
            </w:pPr>
            <w:r>
              <w:rPr>
                <w:rFonts w:cs="Times New Roman"/>
                <w:b w:val="0"/>
              </w:rPr>
              <w:t>Task To Be Completed</w:t>
            </w:r>
          </w:p>
        </w:tc>
        <w:tc>
          <w:tcPr>
            <w:tcW w:w="4675" w:type="dxa"/>
          </w:tcPr>
          <w:p w14:paraId="7B89436B" w14:textId="77777777" w:rsidR="006D6B14" w:rsidRDefault="006D6B14" w:rsidP="00C82443">
            <w:pP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b w:val="0"/>
              </w:rPr>
              <w:t>Task(s) Its Dependent On</w:t>
            </w:r>
          </w:p>
        </w:tc>
      </w:tr>
      <w:tr w:rsidR="006D6B14" w14:paraId="432EFE32" w14:textId="77777777" w:rsidTr="00C82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A7F343" w14:textId="77777777" w:rsidR="006D6B14" w:rsidRDefault="006D6B14" w:rsidP="00C82443">
            <w:pPr>
              <w:rPr>
                <w:rFonts w:cs="Times New Roman"/>
                <w:b w:val="0"/>
              </w:rPr>
            </w:pPr>
            <w:r>
              <w:rPr>
                <w:rFonts w:cs="Times New Roman"/>
                <w:b w:val="0"/>
              </w:rPr>
              <w:t>2</w:t>
            </w:r>
          </w:p>
        </w:tc>
        <w:tc>
          <w:tcPr>
            <w:tcW w:w="4675" w:type="dxa"/>
          </w:tcPr>
          <w:p w14:paraId="502C00FE" w14:textId="77777777" w:rsidR="006D6B14" w:rsidRDefault="006D6B14" w:rsidP="00C82443">
            <w:pPr>
              <w:cnfStyle w:val="000000100000" w:firstRow="0" w:lastRow="0" w:firstColumn="0" w:lastColumn="0" w:oddVBand="0" w:evenVBand="0" w:oddHBand="1" w:evenHBand="0" w:firstRowFirstColumn="0" w:firstRowLastColumn="0" w:lastRowFirstColumn="0" w:lastRowLastColumn="0"/>
              <w:rPr>
                <w:rFonts w:cs="Times New Roman"/>
                <w:b/>
              </w:rPr>
            </w:pPr>
            <w:r>
              <w:rPr>
                <w:rFonts w:cs="Times New Roman"/>
                <w:b/>
              </w:rPr>
              <w:t>1</w:t>
            </w:r>
          </w:p>
        </w:tc>
      </w:tr>
      <w:tr w:rsidR="006D6B14" w14:paraId="12C96C96" w14:textId="77777777" w:rsidTr="00C82443">
        <w:tc>
          <w:tcPr>
            <w:cnfStyle w:val="001000000000" w:firstRow="0" w:lastRow="0" w:firstColumn="1" w:lastColumn="0" w:oddVBand="0" w:evenVBand="0" w:oddHBand="0" w:evenHBand="0" w:firstRowFirstColumn="0" w:firstRowLastColumn="0" w:lastRowFirstColumn="0" w:lastRowLastColumn="0"/>
            <w:tcW w:w="4675" w:type="dxa"/>
          </w:tcPr>
          <w:p w14:paraId="7CDA898B" w14:textId="77777777" w:rsidR="006D6B14" w:rsidRDefault="006D6B14" w:rsidP="00C82443">
            <w:pPr>
              <w:rPr>
                <w:rFonts w:cs="Times New Roman"/>
                <w:b w:val="0"/>
              </w:rPr>
            </w:pPr>
            <w:r>
              <w:rPr>
                <w:rFonts w:cs="Times New Roman"/>
                <w:b w:val="0"/>
              </w:rPr>
              <w:t>5</w:t>
            </w:r>
          </w:p>
        </w:tc>
        <w:tc>
          <w:tcPr>
            <w:tcW w:w="4675" w:type="dxa"/>
          </w:tcPr>
          <w:p w14:paraId="66DBA157" w14:textId="77777777" w:rsidR="006D6B14" w:rsidRDefault="006D6B14" w:rsidP="00C82443">
            <w:pP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4,19</w:t>
            </w:r>
          </w:p>
        </w:tc>
      </w:tr>
      <w:tr w:rsidR="006D6B14" w14:paraId="73B5EEAC" w14:textId="77777777" w:rsidTr="00C82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4577222" w14:textId="77777777" w:rsidR="006D6B14" w:rsidRPr="00463BB1" w:rsidRDefault="006D6B14" w:rsidP="00C82443">
            <w:pPr>
              <w:rPr>
                <w:rFonts w:cs="Times New Roman"/>
                <w:bCs w:val="0"/>
              </w:rPr>
            </w:pPr>
            <w:r>
              <w:rPr>
                <w:rFonts w:cs="Times New Roman"/>
                <w:b w:val="0"/>
              </w:rPr>
              <w:t>9</w:t>
            </w:r>
          </w:p>
        </w:tc>
        <w:tc>
          <w:tcPr>
            <w:tcW w:w="4675" w:type="dxa"/>
          </w:tcPr>
          <w:p w14:paraId="39C272AB" w14:textId="77777777" w:rsidR="006D6B14" w:rsidRDefault="006D6B14" w:rsidP="00C82443">
            <w:pPr>
              <w:cnfStyle w:val="000000100000" w:firstRow="0" w:lastRow="0" w:firstColumn="0" w:lastColumn="0" w:oddVBand="0" w:evenVBand="0" w:oddHBand="1" w:evenHBand="0" w:firstRowFirstColumn="0" w:firstRowLastColumn="0" w:lastRowFirstColumn="0" w:lastRowLastColumn="0"/>
              <w:rPr>
                <w:rFonts w:cs="Times New Roman"/>
                <w:b/>
              </w:rPr>
            </w:pPr>
            <w:r>
              <w:rPr>
                <w:rFonts w:cs="Times New Roman"/>
                <w:b/>
              </w:rPr>
              <w:t>8</w:t>
            </w:r>
          </w:p>
        </w:tc>
      </w:tr>
      <w:tr w:rsidR="006D6B14" w14:paraId="76388C45" w14:textId="77777777" w:rsidTr="00C82443">
        <w:tc>
          <w:tcPr>
            <w:cnfStyle w:val="001000000000" w:firstRow="0" w:lastRow="0" w:firstColumn="1" w:lastColumn="0" w:oddVBand="0" w:evenVBand="0" w:oddHBand="0" w:evenHBand="0" w:firstRowFirstColumn="0" w:firstRowLastColumn="0" w:lastRowFirstColumn="0" w:lastRowLastColumn="0"/>
            <w:tcW w:w="4675" w:type="dxa"/>
          </w:tcPr>
          <w:p w14:paraId="2592338C" w14:textId="77777777" w:rsidR="006D6B14" w:rsidRDefault="006D6B14" w:rsidP="00C82443">
            <w:pPr>
              <w:rPr>
                <w:rFonts w:cs="Times New Roman"/>
                <w:b w:val="0"/>
              </w:rPr>
            </w:pPr>
            <w:r>
              <w:rPr>
                <w:rFonts w:cs="Times New Roman"/>
                <w:b w:val="0"/>
              </w:rPr>
              <w:t>11</w:t>
            </w:r>
          </w:p>
        </w:tc>
        <w:tc>
          <w:tcPr>
            <w:tcW w:w="4675" w:type="dxa"/>
          </w:tcPr>
          <w:p w14:paraId="74D04D76" w14:textId="77777777" w:rsidR="006D6B14" w:rsidRDefault="006D6B14" w:rsidP="00C82443">
            <w:pP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10</w:t>
            </w:r>
          </w:p>
        </w:tc>
      </w:tr>
      <w:tr w:rsidR="006D6B14" w14:paraId="7FD738AB" w14:textId="77777777" w:rsidTr="00C82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26A1C30" w14:textId="77777777" w:rsidR="006D6B14" w:rsidRDefault="006D6B14" w:rsidP="00C82443">
            <w:pPr>
              <w:rPr>
                <w:rFonts w:cs="Times New Roman"/>
                <w:b w:val="0"/>
              </w:rPr>
            </w:pPr>
            <w:r>
              <w:rPr>
                <w:rFonts w:cs="Times New Roman"/>
                <w:b w:val="0"/>
              </w:rPr>
              <w:t>13</w:t>
            </w:r>
          </w:p>
        </w:tc>
        <w:tc>
          <w:tcPr>
            <w:tcW w:w="4675" w:type="dxa"/>
          </w:tcPr>
          <w:p w14:paraId="6BC857A5" w14:textId="77777777" w:rsidR="006D6B14" w:rsidRDefault="006D6B14" w:rsidP="00C82443">
            <w:pPr>
              <w:cnfStyle w:val="000000100000" w:firstRow="0" w:lastRow="0" w:firstColumn="0" w:lastColumn="0" w:oddVBand="0" w:evenVBand="0" w:oddHBand="1" w:evenHBand="0" w:firstRowFirstColumn="0" w:firstRowLastColumn="0" w:lastRowFirstColumn="0" w:lastRowLastColumn="0"/>
              <w:rPr>
                <w:rFonts w:cs="Times New Roman"/>
                <w:b/>
              </w:rPr>
            </w:pPr>
            <w:r>
              <w:rPr>
                <w:rFonts w:cs="Times New Roman"/>
                <w:b/>
              </w:rPr>
              <w:t>14</w:t>
            </w:r>
          </w:p>
        </w:tc>
      </w:tr>
      <w:tr w:rsidR="006D6B14" w14:paraId="02680A1D" w14:textId="77777777" w:rsidTr="00C82443">
        <w:tc>
          <w:tcPr>
            <w:cnfStyle w:val="001000000000" w:firstRow="0" w:lastRow="0" w:firstColumn="1" w:lastColumn="0" w:oddVBand="0" w:evenVBand="0" w:oddHBand="0" w:evenHBand="0" w:firstRowFirstColumn="0" w:firstRowLastColumn="0" w:lastRowFirstColumn="0" w:lastRowLastColumn="0"/>
            <w:tcW w:w="4675" w:type="dxa"/>
          </w:tcPr>
          <w:p w14:paraId="7EA5EF54" w14:textId="77777777" w:rsidR="006D6B14" w:rsidRDefault="006D6B14" w:rsidP="00C82443">
            <w:pPr>
              <w:rPr>
                <w:rFonts w:cs="Times New Roman"/>
                <w:b w:val="0"/>
              </w:rPr>
            </w:pPr>
            <w:r>
              <w:rPr>
                <w:rFonts w:cs="Times New Roman"/>
                <w:b w:val="0"/>
              </w:rPr>
              <w:t>18</w:t>
            </w:r>
          </w:p>
        </w:tc>
        <w:tc>
          <w:tcPr>
            <w:tcW w:w="4675" w:type="dxa"/>
          </w:tcPr>
          <w:p w14:paraId="3EDB696B" w14:textId="77777777" w:rsidR="006D6B14" w:rsidRDefault="006D6B14" w:rsidP="00C82443">
            <w:pP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3,4,5,6</w:t>
            </w:r>
          </w:p>
        </w:tc>
      </w:tr>
      <w:tr w:rsidR="006D6B14" w14:paraId="74C7AFA5" w14:textId="77777777" w:rsidTr="00C82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C589EA6" w14:textId="77777777" w:rsidR="006D6B14" w:rsidRDefault="006D6B14" w:rsidP="00C82443">
            <w:pPr>
              <w:rPr>
                <w:rFonts w:cs="Times New Roman"/>
                <w:b w:val="0"/>
              </w:rPr>
            </w:pPr>
            <w:r>
              <w:rPr>
                <w:rFonts w:cs="Times New Roman"/>
                <w:b w:val="0"/>
              </w:rPr>
              <w:t>20</w:t>
            </w:r>
          </w:p>
        </w:tc>
        <w:tc>
          <w:tcPr>
            <w:tcW w:w="4675" w:type="dxa"/>
          </w:tcPr>
          <w:p w14:paraId="1ECB3547" w14:textId="77777777" w:rsidR="006D6B14" w:rsidRDefault="006D6B14" w:rsidP="00C82443">
            <w:pPr>
              <w:cnfStyle w:val="000000100000" w:firstRow="0" w:lastRow="0" w:firstColumn="0" w:lastColumn="0" w:oddVBand="0" w:evenVBand="0" w:oddHBand="1" w:evenHBand="0" w:firstRowFirstColumn="0" w:firstRowLastColumn="0" w:lastRowFirstColumn="0" w:lastRowLastColumn="0"/>
              <w:rPr>
                <w:rFonts w:cs="Times New Roman"/>
                <w:b/>
              </w:rPr>
            </w:pPr>
            <w:r>
              <w:rPr>
                <w:rFonts w:cs="Times New Roman"/>
                <w:b/>
              </w:rPr>
              <w:t>19</w:t>
            </w:r>
          </w:p>
        </w:tc>
      </w:tr>
      <w:tr w:rsidR="006D6B14" w14:paraId="4EEF9BF4" w14:textId="77777777" w:rsidTr="00C82443">
        <w:tc>
          <w:tcPr>
            <w:cnfStyle w:val="001000000000" w:firstRow="0" w:lastRow="0" w:firstColumn="1" w:lastColumn="0" w:oddVBand="0" w:evenVBand="0" w:oddHBand="0" w:evenHBand="0" w:firstRowFirstColumn="0" w:firstRowLastColumn="0" w:lastRowFirstColumn="0" w:lastRowLastColumn="0"/>
            <w:tcW w:w="4675" w:type="dxa"/>
          </w:tcPr>
          <w:p w14:paraId="2BAA3864" w14:textId="77777777" w:rsidR="006D6B14" w:rsidRDefault="006D6B14" w:rsidP="00C82443">
            <w:pPr>
              <w:rPr>
                <w:rFonts w:cs="Times New Roman"/>
                <w:b w:val="0"/>
              </w:rPr>
            </w:pPr>
            <w:r>
              <w:rPr>
                <w:rFonts w:cs="Times New Roman"/>
                <w:b w:val="0"/>
              </w:rPr>
              <w:t>21</w:t>
            </w:r>
          </w:p>
        </w:tc>
        <w:tc>
          <w:tcPr>
            <w:tcW w:w="4675" w:type="dxa"/>
          </w:tcPr>
          <w:p w14:paraId="3C421A16" w14:textId="77777777" w:rsidR="006D6B14" w:rsidRDefault="006D6B14" w:rsidP="00C82443">
            <w:pP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19,20</w:t>
            </w:r>
          </w:p>
        </w:tc>
      </w:tr>
      <w:tr w:rsidR="006D6B14" w14:paraId="656DD5E9" w14:textId="77777777" w:rsidTr="00C82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3EB0F0" w14:textId="77777777" w:rsidR="006D6B14" w:rsidRDefault="006D6B14" w:rsidP="00C82443">
            <w:pPr>
              <w:rPr>
                <w:rFonts w:cs="Times New Roman"/>
                <w:b w:val="0"/>
              </w:rPr>
            </w:pPr>
            <w:r>
              <w:rPr>
                <w:rFonts w:cs="Times New Roman"/>
                <w:b w:val="0"/>
              </w:rPr>
              <w:t>23</w:t>
            </w:r>
          </w:p>
        </w:tc>
        <w:tc>
          <w:tcPr>
            <w:tcW w:w="4675" w:type="dxa"/>
          </w:tcPr>
          <w:p w14:paraId="5516C419" w14:textId="77777777" w:rsidR="006D6B14" w:rsidRDefault="006D6B14" w:rsidP="00C82443">
            <w:pPr>
              <w:cnfStyle w:val="000000100000" w:firstRow="0" w:lastRow="0" w:firstColumn="0" w:lastColumn="0" w:oddVBand="0" w:evenVBand="0" w:oddHBand="1" w:evenHBand="0" w:firstRowFirstColumn="0" w:firstRowLastColumn="0" w:lastRowFirstColumn="0" w:lastRowLastColumn="0"/>
              <w:rPr>
                <w:rFonts w:cs="Times New Roman"/>
                <w:b/>
              </w:rPr>
            </w:pPr>
            <w:r>
              <w:rPr>
                <w:rFonts w:cs="Times New Roman"/>
                <w:b/>
              </w:rPr>
              <w:t>1-18</w:t>
            </w:r>
          </w:p>
        </w:tc>
      </w:tr>
    </w:tbl>
    <w:p w14:paraId="41B43BE3" w14:textId="77777777" w:rsidR="006D6B14" w:rsidRDefault="006D6B14">
      <w:pPr>
        <w:jc w:val="both"/>
      </w:pPr>
    </w:p>
    <w:p w14:paraId="3A6A510D" w14:textId="77777777" w:rsidR="00E76F46" w:rsidRDefault="007D2499">
      <w:pPr>
        <w:jc w:val="both"/>
      </w:pPr>
      <w:r>
        <w:rPr>
          <w:rFonts w:cs="Times New Roman"/>
        </w:rPr>
        <w:t> </w:t>
      </w:r>
    </w:p>
    <w:p w14:paraId="1BB4348B" w14:textId="77777777" w:rsidR="00E76F46" w:rsidRDefault="007D2499">
      <w:pPr>
        <w:jc w:val="both"/>
      </w:pPr>
      <w:r>
        <w:rPr>
          <w:rFonts w:cs="Times New Roman"/>
          <w:b/>
        </w:rPr>
        <w:t>KEY PERSONNEL LIST</w:t>
      </w:r>
    </w:p>
    <w:p w14:paraId="6B5083A6" w14:textId="77777777" w:rsidR="00E76F46" w:rsidRDefault="007D2499">
      <w:pPr>
        <w:jc w:val="both"/>
      </w:pPr>
      <w:r>
        <w:rPr>
          <w:rFonts w:cs="Times New Roman"/>
        </w:rPr>
        <w:t> </w:t>
      </w:r>
    </w:p>
    <w:tbl>
      <w:tblPr>
        <w:tblW w:w="4991" w:type="pct"/>
        <w:tblCellMar>
          <w:top w:w="55" w:type="dxa"/>
          <w:left w:w="55" w:type="dxa"/>
          <w:bottom w:w="55" w:type="dxa"/>
          <w:right w:w="55" w:type="dxa"/>
        </w:tblCellMar>
        <w:tblLook w:val="04A0" w:firstRow="1" w:lastRow="0" w:firstColumn="1" w:lastColumn="0" w:noHBand="0" w:noVBand="1"/>
      </w:tblPr>
      <w:tblGrid>
        <w:gridCol w:w="2390"/>
        <w:gridCol w:w="1915"/>
        <w:gridCol w:w="1932"/>
        <w:gridCol w:w="3100"/>
      </w:tblGrid>
      <w:tr w:rsidR="00E76F46" w14:paraId="472C145E" w14:textId="77777777">
        <w:trPr>
          <w:trHeight w:val="1171"/>
        </w:trPr>
        <w:tc>
          <w:tcPr>
            <w:tcW w:w="490" w:type="pct"/>
            <w:tcBorders>
              <w:top w:val="single" w:sz="2" w:space="0" w:color="000000"/>
              <w:left w:val="single" w:sz="2" w:space="0" w:color="000000"/>
              <w:bottom w:val="single" w:sz="2" w:space="0" w:color="000000"/>
              <w:right w:val="nil"/>
            </w:tcBorders>
            <w:shd w:val="clear" w:color="auto" w:fill="E7E6E6" w:themeFill="background2"/>
            <w:hideMark/>
          </w:tcPr>
          <w:p w14:paraId="0AD75844" w14:textId="77777777" w:rsidR="00E76F46" w:rsidRDefault="007D2499">
            <w:pPr>
              <w:widowControl w:val="0"/>
              <w:suppressLineNumbers/>
              <w:suppressAutoHyphens/>
              <w:snapToGrid w:val="0"/>
              <w:spacing w:line="480" w:lineRule="auto"/>
            </w:pPr>
            <w:r>
              <w:rPr>
                <w:rFonts w:eastAsia="Andale Sans UI" w:cs="Times New Roman"/>
                <w:b/>
                <w:bCs/>
                <w:kern w:val="2"/>
                <w:szCs w:val="24"/>
              </w:rPr>
              <w:lastRenderedPageBreak/>
              <w:t>Task No.</w:t>
            </w:r>
          </w:p>
        </w:tc>
        <w:tc>
          <w:tcPr>
            <w:tcW w:w="1289" w:type="pct"/>
            <w:tcBorders>
              <w:top w:val="single" w:sz="2" w:space="0" w:color="000000"/>
              <w:left w:val="single" w:sz="2" w:space="0" w:color="000000"/>
              <w:bottom w:val="single" w:sz="2" w:space="0" w:color="000000"/>
              <w:right w:val="nil"/>
            </w:tcBorders>
            <w:shd w:val="clear" w:color="auto" w:fill="E7E6E6" w:themeFill="background2"/>
            <w:vAlign w:val="center"/>
            <w:hideMark/>
          </w:tcPr>
          <w:p w14:paraId="0261DDFB" w14:textId="77777777" w:rsidR="00E76F46" w:rsidRDefault="007D2499">
            <w:pPr>
              <w:widowControl w:val="0"/>
              <w:suppressLineNumbers/>
              <w:suppressAutoHyphens/>
              <w:snapToGrid w:val="0"/>
              <w:spacing w:line="480" w:lineRule="auto"/>
            </w:pPr>
            <w:r>
              <w:rPr>
                <w:rFonts w:eastAsia="Andale Sans UI" w:cs="Times New Roman"/>
                <w:b/>
                <w:bCs/>
                <w:kern w:val="2"/>
                <w:szCs w:val="24"/>
              </w:rPr>
              <w:t>Name of Key Personnel</w:t>
            </w:r>
          </w:p>
        </w:tc>
        <w:tc>
          <w:tcPr>
            <w:tcW w:w="1298" w:type="pct"/>
            <w:tcBorders>
              <w:top w:val="single" w:sz="2" w:space="0" w:color="000000"/>
              <w:left w:val="single" w:sz="2" w:space="0" w:color="000000"/>
              <w:bottom w:val="single" w:sz="2" w:space="0" w:color="000000"/>
              <w:right w:val="nil"/>
            </w:tcBorders>
            <w:shd w:val="clear" w:color="auto" w:fill="E7E6E6" w:themeFill="background2"/>
            <w:vAlign w:val="center"/>
            <w:hideMark/>
          </w:tcPr>
          <w:p w14:paraId="7F8D9F47" w14:textId="77777777" w:rsidR="00E76F46" w:rsidRDefault="007D2499">
            <w:pPr>
              <w:widowControl w:val="0"/>
              <w:suppressLineNumbers/>
              <w:suppressAutoHyphens/>
              <w:snapToGrid w:val="0"/>
              <w:spacing w:line="480" w:lineRule="auto"/>
            </w:pPr>
            <w:r>
              <w:rPr>
                <w:rFonts w:eastAsia="Andale Sans UI" w:cs="Times New Roman"/>
                <w:b/>
                <w:bCs/>
                <w:kern w:val="2"/>
                <w:szCs w:val="24"/>
              </w:rPr>
              <w:t>Role / Title</w:t>
            </w:r>
          </w:p>
        </w:tc>
        <w:tc>
          <w:tcPr>
            <w:tcW w:w="1923" w:type="pct"/>
            <w:tcBorders>
              <w:top w:val="single" w:sz="2" w:space="0" w:color="000000"/>
              <w:left w:val="single" w:sz="2" w:space="0" w:color="000000"/>
              <w:bottom w:val="single" w:sz="2" w:space="0" w:color="000000"/>
              <w:right w:val="single" w:sz="2" w:space="0" w:color="000000"/>
            </w:tcBorders>
            <w:shd w:val="clear" w:color="auto" w:fill="E7E6E6" w:themeFill="background2"/>
            <w:vAlign w:val="center"/>
            <w:hideMark/>
          </w:tcPr>
          <w:p w14:paraId="7724505E" w14:textId="77777777" w:rsidR="00E76F46" w:rsidRDefault="007D2499">
            <w:pPr>
              <w:widowControl w:val="0"/>
              <w:suppressLineNumbers/>
              <w:suppressAutoHyphens/>
              <w:snapToGrid w:val="0"/>
              <w:spacing w:line="480" w:lineRule="auto"/>
            </w:pPr>
            <w:r>
              <w:rPr>
                <w:rFonts w:eastAsia="Andale Sans UI" w:cs="Times New Roman"/>
                <w:b/>
                <w:bCs/>
                <w:kern w:val="2"/>
                <w:szCs w:val="24"/>
              </w:rPr>
              <w:t>Responsibilities</w:t>
            </w:r>
          </w:p>
        </w:tc>
      </w:tr>
      <w:tr w:rsidR="00E76F46" w14:paraId="70154E24" w14:textId="77777777" w:rsidTr="00A972DA">
        <w:trPr>
          <w:trHeight w:val="147"/>
        </w:trPr>
        <w:tc>
          <w:tcPr>
            <w:tcW w:w="490" w:type="pct"/>
            <w:tcBorders>
              <w:top w:val="nil"/>
              <w:left w:val="single" w:sz="2" w:space="0" w:color="000000"/>
              <w:bottom w:val="single" w:sz="4" w:space="0" w:color="auto"/>
              <w:right w:val="nil"/>
            </w:tcBorders>
            <w:hideMark/>
          </w:tcPr>
          <w:p w14:paraId="01163B7C" w14:textId="77777777" w:rsidR="00E76F46" w:rsidRDefault="00E76F46"/>
        </w:tc>
        <w:tc>
          <w:tcPr>
            <w:tcW w:w="1289" w:type="pct"/>
            <w:tcBorders>
              <w:top w:val="nil"/>
              <w:left w:val="single" w:sz="2" w:space="0" w:color="000000"/>
              <w:bottom w:val="single" w:sz="4" w:space="0" w:color="auto"/>
              <w:right w:val="nil"/>
            </w:tcBorders>
          </w:tcPr>
          <w:p w14:paraId="4CF4B5A6" w14:textId="77777777" w:rsidR="00E76F46" w:rsidRDefault="00CC6E6A">
            <w:pPr>
              <w:rPr>
                <w:sz w:val="20"/>
                <w:szCs w:val="20"/>
              </w:rPr>
            </w:pPr>
            <w:r>
              <w:rPr>
                <w:sz w:val="20"/>
                <w:szCs w:val="20"/>
              </w:rPr>
              <w:t>Audrey Sholiton</w:t>
            </w:r>
          </w:p>
        </w:tc>
        <w:tc>
          <w:tcPr>
            <w:tcW w:w="1298" w:type="pct"/>
            <w:tcBorders>
              <w:top w:val="nil"/>
              <w:left w:val="single" w:sz="2" w:space="0" w:color="000000"/>
              <w:bottom w:val="single" w:sz="4" w:space="0" w:color="auto"/>
              <w:right w:val="nil"/>
            </w:tcBorders>
          </w:tcPr>
          <w:p w14:paraId="62E98496" w14:textId="77777777" w:rsidR="00E76F46" w:rsidRDefault="007172BE">
            <w:pPr>
              <w:rPr>
                <w:sz w:val="20"/>
                <w:szCs w:val="20"/>
              </w:rPr>
            </w:pPr>
            <w:r>
              <w:rPr>
                <w:sz w:val="20"/>
                <w:szCs w:val="20"/>
              </w:rPr>
              <w:t xml:space="preserve">Project </w:t>
            </w:r>
            <w:ins w:id="198" w:author="Grimes,Ethan C" w:date="2021-09-25T15:28:00Z">
              <w:r w:rsidR="00263716">
                <w:rPr>
                  <w:sz w:val="20"/>
                  <w:szCs w:val="20"/>
                </w:rPr>
                <w:t>Supervisor</w:t>
              </w:r>
            </w:ins>
            <w:del w:id="199" w:author="Grimes,Ethan C" w:date="2021-09-25T15:28:00Z">
              <w:r w:rsidDel="00263716">
                <w:rPr>
                  <w:sz w:val="20"/>
                  <w:szCs w:val="20"/>
                </w:rPr>
                <w:delText>Manager</w:delText>
              </w:r>
            </w:del>
          </w:p>
        </w:tc>
        <w:tc>
          <w:tcPr>
            <w:tcW w:w="1923" w:type="pct"/>
            <w:tcBorders>
              <w:top w:val="nil"/>
              <w:left w:val="single" w:sz="2" w:space="0" w:color="000000"/>
              <w:bottom w:val="single" w:sz="4" w:space="0" w:color="auto"/>
              <w:right w:val="single" w:sz="2" w:space="0" w:color="000000"/>
            </w:tcBorders>
          </w:tcPr>
          <w:p w14:paraId="33904749" w14:textId="77777777" w:rsidR="00E76F46" w:rsidRDefault="00FB1E14">
            <w:pPr>
              <w:rPr>
                <w:sz w:val="20"/>
                <w:szCs w:val="20"/>
              </w:rPr>
            </w:pPr>
            <w:r>
              <w:rPr>
                <w:sz w:val="20"/>
                <w:szCs w:val="20"/>
              </w:rPr>
              <w:t>Drafting and Completing Reports</w:t>
            </w:r>
          </w:p>
          <w:p w14:paraId="410B785D" w14:textId="77777777" w:rsidR="00060AC3" w:rsidRDefault="00060AC3">
            <w:pPr>
              <w:rPr>
                <w:sz w:val="20"/>
                <w:szCs w:val="20"/>
              </w:rPr>
            </w:pPr>
            <w:r>
              <w:rPr>
                <w:sz w:val="20"/>
                <w:szCs w:val="20"/>
              </w:rPr>
              <w:t>Updating Team Minutes</w:t>
            </w:r>
          </w:p>
        </w:tc>
      </w:tr>
      <w:tr w:rsidR="00E76F46" w14:paraId="44D667A7" w14:textId="77777777" w:rsidTr="00A972DA">
        <w:trPr>
          <w:trHeight w:val="277"/>
        </w:trPr>
        <w:tc>
          <w:tcPr>
            <w:tcW w:w="490" w:type="pct"/>
            <w:tcBorders>
              <w:top w:val="single" w:sz="4" w:space="0" w:color="auto"/>
              <w:left w:val="single" w:sz="4" w:space="0" w:color="auto"/>
              <w:bottom w:val="single" w:sz="4" w:space="0" w:color="auto"/>
              <w:right w:val="single" w:sz="4" w:space="0" w:color="auto"/>
            </w:tcBorders>
          </w:tcPr>
          <w:p w14:paraId="7C63AA6B" w14:textId="77777777" w:rsidR="00E76F46" w:rsidRDefault="00E9515F">
            <w:ins w:id="200" w:author="Ethan Grimes" w:date="2021-09-24T16:53:00Z">
              <w:r>
                <w:t>3,4,5,6,8,9,17,18,22,23</w:t>
              </w:r>
            </w:ins>
          </w:p>
        </w:tc>
        <w:tc>
          <w:tcPr>
            <w:tcW w:w="1289" w:type="pct"/>
            <w:tcBorders>
              <w:top w:val="single" w:sz="4" w:space="0" w:color="auto"/>
              <w:left w:val="single" w:sz="4" w:space="0" w:color="auto"/>
              <w:bottom w:val="single" w:sz="4" w:space="0" w:color="auto"/>
              <w:right w:val="single" w:sz="4" w:space="0" w:color="auto"/>
            </w:tcBorders>
          </w:tcPr>
          <w:p w14:paraId="168DC814" w14:textId="77777777" w:rsidR="00E76F46" w:rsidRDefault="00F84968">
            <w:pPr>
              <w:rPr>
                <w:sz w:val="20"/>
                <w:szCs w:val="20"/>
              </w:rPr>
            </w:pPr>
            <w:r>
              <w:rPr>
                <w:sz w:val="20"/>
                <w:szCs w:val="20"/>
              </w:rPr>
              <w:t>Ethan Grimes</w:t>
            </w:r>
          </w:p>
        </w:tc>
        <w:tc>
          <w:tcPr>
            <w:tcW w:w="1298" w:type="pct"/>
            <w:tcBorders>
              <w:top w:val="single" w:sz="4" w:space="0" w:color="auto"/>
              <w:left w:val="single" w:sz="4" w:space="0" w:color="auto"/>
              <w:bottom w:val="single" w:sz="4" w:space="0" w:color="auto"/>
              <w:right w:val="single" w:sz="4" w:space="0" w:color="auto"/>
            </w:tcBorders>
          </w:tcPr>
          <w:p w14:paraId="58416ED2" w14:textId="77777777" w:rsidR="00E76F46" w:rsidRDefault="00EB633C">
            <w:pPr>
              <w:rPr>
                <w:sz w:val="20"/>
                <w:szCs w:val="20"/>
              </w:rPr>
            </w:pPr>
            <w:r>
              <w:rPr>
                <w:sz w:val="20"/>
                <w:szCs w:val="20"/>
              </w:rPr>
              <w:t>Developer</w:t>
            </w:r>
          </w:p>
        </w:tc>
        <w:tc>
          <w:tcPr>
            <w:tcW w:w="1923" w:type="pct"/>
            <w:tcBorders>
              <w:top w:val="single" w:sz="4" w:space="0" w:color="auto"/>
              <w:left w:val="single" w:sz="4" w:space="0" w:color="auto"/>
              <w:bottom w:val="single" w:sz="4" w:space="0" w:color="auto"/>
              <w:right w:val="single" w:sz="4" w:space="0" w:color="auto"/>
            </w:tcBorders>
          </w:tcPr>
          <w:p w14:paraId="61455A09" w14:textId="77777777" w:rsidR="00E76F46" w:rsidRDefault="00060AC3">
            <w:pPr>
              <w:rPr>
                <w:sz w:val="20"/>
                <w:szCs w:val="20"/>
              </w:rPr>
            </w:pPr>
            <w:r>
              <w:rPr>
                <w:sz w:val="20"/>
                <w:szCs w:val="20"/>
              </w:rPr>
              <w:t>Development of COBWeb</w:t>
            </w:r>
          </w:p>
          <w:p w14:paraId="3C9BECC0" w14:textId="77777777" w:rsidR="0085669A" w:rsidRDefault="0085669A">
            <w:pPr>
              <w:rPr>
                <w:sz w:val="20"/>
                <w:szCs w:val="20"/>
              </w:rPr>
            </w:pPr>
            <w:r>
              <w:rPr>
                <w:sz w:val="20"/>
                <w:szCs w:val="20"/>
              </w:rPr>
              <w:t>Draft Progress Reports</w:t>
            </w:r>
          </w:p>
        </w:tc>
      </w:tr>
      <w:tr w:rsidR="00E76F46" w14:paraId="67452343" w14:textId="77777777" w:rsidTr="00A972DA">
        <w:trPr>
          <w:trHeight w:val="277"/>
        </w:trPr>
        <w:tc>
          <w:tcPr>
            <w:tcW w:w="490" w:type="pct"/>
            <w:tcBorders>
              <w:top w:val="single" w:sz="4" w:space="0" w:color="auto"/>
              <w:left w:val="single" w:sz="4" w:space="0" w:color="auto"/>
              <w:bottom w:val="single" w:sz="4" w:space="0" w:color="auto"/>
              <w:right w:val="single" w:sz="4" w:space="0" w:color="auto"/>
            </w:tcBorders>
          </w:tcPr>
          <w:p w14:paraId="70534CB4" w14:textId="77777777" w:rsidR="00E76F46" w:rsidRDefault="00E9515F">
            <w:ins w:id="201" w:author="Ethan Grimes" w:date="2021-09-24T16:51:00Z">
              <w:r>
                <w:t>1,2,7,13,14</w:t>
              </w:r>
            </w:ins>
            <w:ins w:id="202" w:author="Ethan Grimes" w:date="2021-09-24T16:52:00Z">
              <w:r>
                <w:t>,15,18,22,23</w:t>
              </w:r>
            </w:ins>
          </w:p>
        </w:tc>
        <w:tc>
          <w:tcPr>
            <w:tcW w:w="1289" w:type="pct"/>
            <w:tcBorders>
              <w:top w:val="single" w:sz="4" w:space="0" w:color="auto"/>
              <w:left w:val="single" w:sz="4" w:space="0" w:color="auto"/>
              <w:bottom w:val="single" w:sz="4" w:space="0" w:color="auto"/>
              <w:right w:val="single" w:sz="4" w:space="0" w:color="auto"/>
            </w:tcBorders>
          </w:tcPr>
          <w:p w14:paraId="46B289D4" w14:textId="77777777" w:rsidR="00E76F46" w:rsidRDefault="001673D5">
            <w:pPr>
              <w:rPr>
                <w:sz w:val="20"/>
                <w:szCs w:val="20"/>
              </w:rPr>
            </w:pPr>
            <w:r>
              <w:rPr>
                <w:sz w:val="20"/>
                <w:szCs w:val="20"/>
              </w:rPr>
              <w:t>Joe Guenther</w:t>
            </w:r>
          </w:p>
        </w:tc>
        <w:tc>
          <w:tcPr>
            <w:tcW w:w="1298" w:type="pct"/>
            <w:tcBorders>
              <w:top w:val="single" w:sz="4" w:space="0" w:color="auto"/>
              <w:left w:val="single" w:sz="4" w:space="0" w:color="auto"/>
              <w:bottom w:val="single" w:sz="4" w:space="0" w:color="auto"/>
              <w:right w:val="single" w:sz="4" w:space="0" w:color="auto"/>
            </w:tcBorders>
          </w:tcPr>
          <w:p w14:paraId="4A5E6E58" w14:textId="77777777" w:rsidR="00E76F46" w:rsidRDefault="00EB633C">
            <w:pPr>
              <w:rPr>
                <w:sz w:val="20"/>
                <w:szCs w:val="20"/>
              </w:rPr>
            </w:pPr>
            <w:r>
              <w:rPr>
                <w:sz w:val="20"/>
                <w:szCs w:val="20"/>
              </w:rPr>
              <w:t>Developer</w:t>
            </w:r>
          </w:p>
        </w:tc>
        <w:tc>
          <w:tcPr>
            <w:tcW w:w="1923" w:type="pct"/>
            <w:tcBorders>
              <w:top w:val="single" w:sz="4" w:space="0" w:color="auto"/>
              <w:left w:val="single" w:sz="4" w:space="0" w:color="auto"/>
              <w:bottom w:val="single" w:sz="4" w:space="0" w:color="auto"/>
              <w:right w:val="single" w:sz="4" w:space="0" w:color="auto"/>
            </w:tcBorders>
          </w:tcPr>
          <w:p w14:paraId="23BC0820" w14:textId="77777777" w:rsidR="00E76F46" w:rsidRDefault="00060AC3">
            <w:pPr>
              <w:rPr>
                <w:sz w:val="20"/>
                <w:szCs w:val="20"/>
              </w:rPr>
            </w:pPr>
            <w:r>
              <w:rPr>
                <w:sz w:val="20"/>
                <w:szCs w:val="20"/>
              </w:rPr>
              <w:t>Development of COBWeb</w:t>
            </w:r>
          </w:p>
          <w:p w14:paraId="7F908B83" w14:textId="77777777" w:rsidR="0085669A" w:rsidRDefault="0085669A">
            <w:pPr>
              <w:rPr>
                <w:sz w:val="20"/>
                <w:szCs w:val="20"/>
              </w:rPr>
            </w:pPr>
            <w:r>
              <w:rPr>
                <w:sz w:val="20"/>
                <w:szCs w:val="20"/>
              </w:rPr>
              <w:t>Draft Progress Reports</w:t>
            </w:r>
          </w:p>
        </w:tc>
      </w:tr>
      <w:tr w:rsidR="00E76F46" w14:paraId="175BF12B" w14:textId="77777777" w:rsidTr="00A972DA">
        <w:trPr>
          <w:trHeight w:val="292"/>
        </w:trPr>
        <w:tc>
          <w:tcPr>
            <w:tcW w:w="490" w:type="pct"/>
            <w:tcBorders>
              <w:top w:val="single" w:sz="4" w:space="0" w:color="auto"/>
              <w:left w:val="single" w:sz="4" w:space="0" w:color="auto"/>
              <w:bottom w:val="single" w:sz="4" w:space="0" w:color="auto"/>
              <w:right w:val="single" w:sz="4" w:space="0" w:color="auto"/>
            </w:tcBorders>
          </w:tcPr>
          <w:p w14:paraId="6266B926" w14:textId="77777777" w:rsidR="00E76F46" w:rsidRDefault="00E9515F">
            <w:ins w:id="203" w:author="Ethan Grimes" w:date="2021-09-24T16:52:00Z">
              <w:r>
                <w:t>10,11,12,16,18,22,23</w:t>
              </w:r>
            </w:ins>
          </w:p>
        </w:tc>
        <w:tc>
          <w:tcPr>
            <w:tcW w:w="1289" w:type="pct"/>
            <w:tcBorders>
              <w:top w:val="single" w:sz="4" w:space="0" w:color="auto"/>
              <w:left w:val="single" w:sz="4" w:space="0" w:color="auto"/>
              <w:bottom w:val="single" w:sz="4" w:space="0" w:color="auto"/>
              <w:right w:val="single" w:sz="4" w:space="0" w:color="auto"/>
            </w:tcBorders>
          </w:tcPr>
          <w:p w14:paraId="19D9D1A8" w14:textId="77777777" w:rsidR="00E76F46" w:rsidRDefault="007172BE">
            <w:pPr>
              <w:rPr>
                <w:sz w:val="20"/>
                <w:szCs w:val="20"/>
              </w:rPr>
            </w:pPr>
            <w:r>
              <w:rPr>
                <w:sz w:val="20"/>
                <w:szCs w:val="20"/>
              </w:rPr>
              <w:t>Noah Anderson</w:t>
            </w:r>
          </w:p>
        </w:tc>
        <w:tc>
          <w:tcPr>
            <w:tcW w:w="1298" w:type="pct"/>
            <w:tcBorders>
              <w:top w:val="single" w:sz="4" w:space="0" w:color="auto"/>
              <w:left w:val="single" w:sz="4" w:space="0" w:color="auto"/>
              <w:bottom w:val="single" w:sz="4" w:space="0" w:color="auto"/>
              <w:right w:val="single" w:sz="4" w:space="0" w:color="auto"/>
            </w:tcBorders>
          </w:tcPr>
          <w:p w14:paraId="544CCE41" w14:textId="77777777" w:rsidR="00E76F46" w:rsidRDefault="00B279D2">
            <w:pPr>
              <w:rPr>
                <w:sz w:val="20"/>
                <w:szCs w:val="20"/>
              </w:rPr>
            </w:pPr>
            <w:r>
              <w:rPr>
                <w:sz w:val="20"/>
                <w:szCs w:val="20"/>
              </w:rPr>
              <w:t>Developer</w:t>
            </w:r>
          </w:p>
        </w:tc>
        <w:tc>
          <w:tcPr>
            <w:tcW w:w="1923" w:type="pct"/>
            <w:tcBorders>
              <w:top w:val="single" w:sz="4" w:space="0" w:color="auto"/>
              <w:left w:val="single" w:sz="4" w:space="0" w:color="auto"/>
              <w:bottom w:val="single" w:sz="4" w:space="0" w:color="auto"/>
              <w:right w:val="single" w:sz="4" w:space="0" w:color="auto"/>
            </w:tcBorders>
          </w:tcPr>
          <w:p w14:paraId="2191849B" w14:textId="77777777" w:rsidR="00E76F46" w:rsidRDefault="00060AC3">
            <w:pPr>
              <w:rPr>
                <w:sz w:val="20"/>
                <w:szCs w:val="20"/>
              </w:rPr>
            </w:pPr>
            <w:r>
              <w:rPr>
                <w:sz w:val="20"/>
                <w:szCs w:val="20"/>
              </w:rPr>
              <w:t>Development of COBWeb</w:t>
            </w:r>
          </w:p>
          <w:p w14:paraId="669904D9" w14:textId="77777777" w:rsidR="0085669A" w:rsidRDefault="0085669A">
            <w:pPr>
              <w:rPr>
                <w:sz w:val="20"/>
                <w:szCs w:val="20"/>
              </w:rPr>
            </w:pPr>
            <w:r>
              <w:rPr>
                <w:sz w:val="20"/>
                <w:szCs w:val="20"/>
              </w:rPr>
              <w:t>Draft Progress Reports</w:t>
            </w:r>
          </w:p>
        </w:tc>
      </w:tr>
      <w:tr w:rsidR="00E76F46" w14:paraId="6390AD4F" w14:textId="77777777" w:rsidTr="00A972DA">
        <w:trPr>
          <w:trHeight w:val="292"/>
        </w:trPr>
        <w:tc>
          <w:tcPr>
            <w:tcW w:w="490" w:type="pct"/>
            <w:tcBorders>
              <w:top w:val="single" w:sz="4" w:space="0" w:color="auto"/>
              <w:left w:val="single" w:sz="4" w:space="0" w:color="auto"/>
              <w:bottom w:val="single" w:sz="4" w:space="0" w:color="auto"/>
              <w:right w:val="single" w:sz="4" w:space="0" w:color="auto"/>
            </w:tcBorders>
          </w:tcPr>
          <w:p w14:paraId="3D3FCD85" w14:textId="77777777" w:rsidR="00E76F46" w:rsidRDefault="00E76F46"/>
        </w:tc>
        <w:tc>
          <w:tcPr>
            <w:tcW w:w="1289" w:type="pct"/>
            <w:tcBorders>
              <w:top w:val="single" w:sz="4" w:space="0" w:color="auto"/>
              <w:left w:val="single" w:sz="4" w:space="0" w:color="auto"/>
              <w:bottom w:val="single" w:sz="4" w:space="0" w:color="auto"/>
              <w:right w:val="single" w:sz="4" w:space="0" w:color="auto"/>
            </w:tcBorders>
          </w:tcPr>
          <w:p w14:paraId="53BC4B6B" w14:textId="77777777" w:rsidR="00E76F46" w:rsidRDefault="007172BE">
            <w:pPr>
              <w:rPr>
                <w:sz w:val="20"/>
                <w:szCs w:val="20"/>
              </w:rPr>
            </w:pPr>
            <w:r>
              <w:rPr>
                <w:sz w:val="20"/>
                <w:szCs w:val="20"/>
              </w:rPr>
              <w:t>Dustin Hubrich</w:t>
            </w:r>
          </w:p>
        </w:tc>
        <w:tc>
          <w:tcPr>
            <w:tcW w:w="1298" w:type="pct"/>
            <w:tcBorders>
              <w:top w:val="single" w:sz="4" w:space="0" w:color="auto"/>
              <w:left w:val="single" w:sz="4" w:space="0" w:color="auto"/>
              <w:bottom w:val="single" w:sz="4" w:space="0" w:color="auto"/>
              <w:right w:val="single" w:sz="4" w:space="0" w:color="auto"/>
            </w:tcBorders>
          </w:tcPr>
          <w:p w14:paraId="79A63B7B" w14:textId="77777777" w:rsidR="00E76F46" w:rsidRDefault="007172BE">
            <w:pPr>
              <w:rPr>
                <w:sz w:val="20"/>
                <w:szCs w:val="20"/>
              </w:rPr>
            </w:pPr>
            <w:r>
              <w:rPr>
                <w:sz w:val="20"/>
                <w:szCs w:val="20"/>
              </w:rPr>
              <w:t xml:space="preserve">Project </w:t>
            </w:r>
            <w:ins w:id="204" w:author="Ethan Grimes" w:date="2021-09-24T17:56:00Z">
              <w:del w:id="205" w:author="Grimes,Ethan C" w:date="2021-09-25T15:29:00Z">
                <w:r w:rsidR="007A2DAC" w:rsidDel="00263716">
                  <w:rPr>
                    <w:sz w:val="20"/>
                    <w:szCs w:val="20"/>
                  </w:rPr>
                  <w:delText>Co-</w:delText>
                </w:r>
              </w:del>
            </w:ins>
            <w:r>
              <w:rPr>
                <w:sz w:val="20"/>
                <w:szCs w:val="20"/>
              </w:rPr>
              <w:t>Manager</w:t>
            </w:r>
          </w:p>
        </w:tc>
        <w:tc>
          <w:tcPr>
            <w:tcW w:w="1923" w:type="pct"/>
            <w:tcBorders>
              <w:top w:val="single" w:sz="4" w:space="0" w:color="auto"/>
              <w:left w:val="single" w:sz="4" w:space="0" w:color="auto"/>
              <w:bottom w:val="single" w:sz="4" w:space="0" w:color="auto"/>
              <w:right w:val="single" w:sz="4" w:space="0" w:color="auto"/>
            </w:tcBorders>
          </w:tcPr>
          <w:p w14:paraId="7944E84C" w14:textId="77777777" w:rsidR="00E76F46" w:rsidRDefault="00060AC3">
            <w:pPr>
              <w:rPr>
                <w:sz w:val="20"/>
                <w:szCs w:val="20"/>
              </w:rPr>
            </w:pPr>
            <w:r>
              <w:rPr>
                <w:sz w:val="20"/>
                <w:szCs w:val="20"/>
              </w:rPr>
              <w:t>Drafting and Completing Reports</w:t>
            </w:r>
          </w:p>
        </w:tc>
      </w:tr>
      <w:tr w:rsidR="00E76F46" w14:paraId="59A2158D" w14:textId="77777777" w:rsidTr="00A972DA">
        <w:trPr>
          <w:trHeight w:val="292"/>
        </w:trPr>
        <w:tc>
          <w:tcPr>
            <w:tcW w:w="490" w:type="pct"/>
            <w:tcBorders>
              <w:top w:val="single" w:sz="4" w:space="0" w:color="auto"/>
              <w:left w:val="single" w:sz="4" w:space="0" w:color="auto"/>
              <w:bottom w:val="single" w:sz="4" w:space="0" w:color="auto"/>
              <w:right w:val="single" w:sz="4" w:space="0" w:color="auto"/>
            </w:tcBorders>
          </w:tcPr>
          <w:p w14:paraId="405599B9" w14:textId="77777777" w:rsidR="00E76F46" w:rsidRDefault="00704AB2">
            <w:ins w:id="206" w:author="Ethan Grimes" w:date="2021-09-24T16:54:00Z">
              <w:r>
                <w:t>5,</w:t>
              </w:r>
            </w:ins>
            <w:r w:rsidR="00313253">
              <w:t>19,20,21</w:t>
            </w:r>
          </w:p>
        </w:tc>
        <w:tc>
          <w:tcPr>
            <w:tcW w:w="1289" w:type="pct"/>
            <w:tcBorders>
              <w:top w:val="single" w:sz="4" w:space="0" w:color="auto"/>
              <w:left w:val="single" w:sz="4" w:space="0" w:color="auto"/>
              <w:bottom w:val="single" w:sz="4" w:space="0" w:color="auto"/>
              <w:right w:val="single" w:sz="4" w:space="0" w:color="auto"/>
            </w:tcBorders>
          </w:tcPr>
          <w:p w14:paraId="2EF728DF" w14:textId="77777777" w:rsidR="00E76F46" w:rsidRDefault="007172BE">
            <w:pPr>
              <w:rPr>
                <w:sz w:val="20"/>
                <w:szCs w:val="20"/>
              </w:rPr>
            </w:pPr>
            <w:r>
              <w:rPr>
                <w:sz w:val="20"/>
                <w:szCs w:val="20"/>
              </w:rPr>
              <w:t>Dylan Connelly</w:t>
            </w:r>
          </w:p>
        </w:tc>
        <w:tc>
          <w:tcPr>
            <w:tcW w:w="1298" w:type="pct"/>
            <w:tcBorders>
              <w:top w:val="single" w:sz="4" w:space="0" w:color="auto"/>
              <w:left w:val="single" w:sz="4" w:space="0" w:color="auto"/>
              <w:bottom w:val="single" w:sz="4" w:space="0" w:color="auto"/>
              <w:right w:val="single" w:sz="4" w:space="0" w:color="auto"/>
            </w:tcBorders>
          </w:tcPr>
          <w:p w14:paraId="5AE7C49B" w14:textId="77777777" w:rsidR="00E76F46" w:rsidRDefault="007172BE">
            <w:pPr>
              <w:rPr>
                <w:sz w:val="20"/>
                <w:szCs w:val="20"/>
              </w:rPr>
            </w:pPr>
            <w:r>
              <w:rPr>
                <w:sz w:val="20"/>
                <w:szCs w:val="20"/>
              </w:rPr>
              <w:t>Database</w:t>
            </w:r>
            <w:r w:rsidR="00EB633C">
              <w:rPr>
                <w:sz w:val="20"/>
                <w:szCs w:val="20"/>
              </w:rPr>
              <w:t xml:space="preserve"> Administrator</w:t>
            </w:r>
          </w:p>
        </w:tc>
        <w:tc>
          <w:tcPr>
            <w:tcW w:w="1923" w:type="pct"/>
            <w:tcBorders>
              <w:top w:val="single" w:sz="4" w:space="0" w:color="auto"/>
              <w:left w:val="single" w:sz="4" w:space="0" w:color="auto"/>
              <w:bottom w:val="single" w:sz="4" w:space="0" w:color="auto"/>
              <w:right w:val="single" w:sz="4" w:space="0" w:color="auto"/>
            </w:tcBorders>
          </w:tcPr>
          <w:p w14:paraId="086E6719" w14:textId="77777777" w:rsidR="00E76F46" w:rsidRDefault="00060AC3">
            <w:pPr>
              <w:rPr>
                <w:sz w:val="20"/>
                <w:szCs w:val="20"/>
              </w:rPr>
            </w:pPr>
            <w:r>
              <w:rPr>
                <w:sz w:val="20"/>
                <w:szCs w:val="20"/>
              </w:rPr>
              <w:t>Development of SQL Server</w:t>
            </w:r>
          </w:p>
          <w:p w14:paraId="0E75D611" w14:textId="77777777" w:rsidR="0085669A" w:rsidRDefault="0085669A">
            <w:pPr>
              <w:rPr>
                <w:sz w:val="20"/>
                <w:szCs w:val="20"/>
              </w:rPr>
            </w:pPr>
            <w:r>
              <w:rPr>
                <w:sz w:val="20"/>
                <w:szCs w:val="20"/>
              </w:rPr>
              <w:t>Draft Progress Reports</w:t>
            </w:r>
          </w:p>
        </w:tc>
      </w:tr>
    </w:tbl>
    <w:p w14:paraId="3A21B816" w14:textId="77777777" w:rsidR="00E76F46" w:rsidRDefault="007D2499">
      <w:pPr>
        <w:jc w:val="both"/>
      </w:pPr>
      <w:r>
        <w:rPr>
          <w:rFonts w:cs="Times New Roman"/>
        </w:rPr>
        <w:t> </w:t>
      </w:r>
    </w:p>
    <w:p w14:paraId="3A9FF31E" w14:textId="77777777" w:rsidR="008B3540" w:rsidRDefault="007D2499" w:rsidP="008B3540">
      <w:pPr>
        <w:jc w:val="both"/>
        <w:rPr>
          <w:rFonts w:cs="Times New Roman"/>
        </w:rPr>
      </w:pPr>
      <w:r>
        <w:rPr>
          <w:rFonts w:cs="Times New Roman"/>
        </w:rPr>
        <w:t>  </w:t>
      </w:r>
    </w:p>
    <w:p w14:paraId="253E988C" w14:textId="77777777" w:rsidR="0071416C" w:rsidRDefault="0071416C">
      <w:pPr>
        <w:jc w:val="both"/>
      </w:pPr>
      <w:r>
        <w:rPr>
          <w:rFonts w:cs="Times New Roman"/>
          <w:b/>
        </w:rPr>
        <w:t>QUALITY STANDARDS</w:t>
      </w:r>
    </w:p>
    <w:p w14:paraId="6D6EF3BF" w14:textId="77777777" w:rsidR="00A10B5C" w:rsidRPr="00A10B5C" w:rsidRDefault="00A10B5C">
      <w:pPr>
        <w:jc w:val="both"/>
      </w:pPr>
    </w:p>
    <w:tbl>
      <w:tblPr>
        <w:tblStyle w:val="TableGrid"/>
        <w:tblW w:w="0" w:type="auto"/>
        <w:tblInd w:w="0" w:type="dxa"/>
        <w:tblLook w:val="04A0" w:firstRow="1" w:lastRow="0" w:firstColumn="1" w:lastColumn="0" w:noHBand="0" w:noVBand="1"/>
      </w:tblPr>
      <w:tblGrid>
        <w:gridCol w:w="3189"/>
        <w:gridCol w:w="4675"/>
      </w:tblGrid>
      <w:tr w:rsidR="00235442" w14:paraId="4C8BDF72" w14:textId="77777777" w:rsidTr="00235442">
        <w:tc>
          <w:tcPr>
            <w:tcW w:w="3189" w:type="dxa"/>
          </w:tcPr>
          <w:p w14:paraId="5489CBC4" w14:textId="77777777" w:rsidR="00235442" w:rsidRDefault="00235442" w:rsidP="00CF2ED1">
            <w:pPr>
              <w:rPr>
                <w:rFonts w:cs="Times New Roman"/>
                <w:b/>
              </w:rPr>
            </w:pPr>
            <w:r>
              <w:rPr>
                <w:rFonts w:cs="Times New Roman"/>
                <w:b/>
              </w:rPr>
              <w:t>Quality Reference Number:</w:t>
            </w:r>
          </w:p>
        </w:tc>
        <w:tc>
          <w:tcPr>
            <w:tcW w:w="4675" w:type="dxa"/>
          </w:tcPr>
          <w:p w14:paraId="455AEEE7" w14:textId="77777777" w:rsidR="00235442" w:rsidRDefault="00235442" w:rsidP="00CF2ED1">
            <w:pPr>
              <w:rPr>
                <w:rFonts w:cs="Times New Roman"/>
                <w:b/>
              </w:rPr>
            </w:pPr>
            <w:r>
              <w:rPr>
                <w:rFonts w:cs="Times New Roman"/>
                <w:b/>
              </w:rPr>
              <w:t>Quality Standard:</w:t>
            </w:r>
          </w:p>
        </w:tc>
      </w:tr>
      <w:tr w:rsidR="00235442" w14:paraId="3F9E99A9" w14:textId="77777777" w:rsidTr="00235442">
        <w:tc>
          <w:tcPr>
            <w:tcW w:w="3189" w:type="dxa"/>
          </w:tcPr>
          <w:p w14:paraId="2D07F5DA" w14:textId="77777777" w:rsidR="00235442" w:rsidRPr="00B77312" w:rsidRDefault="00235442" w:rsidP="00B77312">
            <w:pPr>
              <w:pStyle w:val="ListParagraph"/>
              <w:numPr>
                <w:ilvl w:val="0"/>
                <w:numId w:val="2"/>
              </w:numPr>
              <w:rPr>
                <w:rFonts w:cs="Times New Roman"/>
                <w:b/>
              </w:rPr>
            </w:pPr>
          </w:p>
        </w:tc>
        <w:tc>
          <w:tcPr>
            <w:tcW w:w="4675" w:type="dxa"/>
          </w:tcPr>
          <w:p w14:paraId="256F7314" w14:textId="77777777" w:rsidR="00235442" w:rsidRPr="00B77312" w:rsidRDefault="00235442">
            <w:pPr>
              <w:jc w:val="both"/>
              <w:rPr>
                <w:rFonts w:cs="Times New Roman"/>
                <w:bCs/>
              </w:rPr>
            </w:pPr>
            <w:r w:rsidRPr="00B77312">
              <w:rPr>
                <w:rFonts w:cs="Times New Roman"/>
                <w:bCs/>
              </w:rPr>
              <w:t>The Project will be bug-free.</w:t>
            </w:r>
          </w:p>
        </w:tc>
      </w:tr>
      <w:tr w:rsidR="00235442" w14:paraId="1FF982B1" w14:textId="77777777" w:rsidTr="00235442">
        <w:tc>
          <w:tcPr>
            <w:tcW w:w="3189" w:type="dxa"/>
          </w:tcPr>
          <w:p w14:paraId="4279C89A" w14:textId="77777777" w:rsidR="00235442" w:rsidRPr="00B77312" w:rsidRDefault="00235442" w:rsidP="00B77312">
            <w:pPr>
              <w:pStyle w:val="ListParagraph"/>
              <w:numPr>
                <w:ilvl w:val="0"/>
                <w:numId w:val="2"/>
              </w:numPr>
              <w:rPr>
                <w:rFonts w:cs="Times New Roman"/>
                <w:b/>
              </w:rPr>
            </w:pPr>
          </w:p>
        </w:tc>
        <w:tc>
          <w:tcPr>
            <w:tcW w:w="4675" w:type="dxa"/>
          </w:tcPr>
          <w:p w14:paraId="55119E7A" w14:textId="77777777" w:rsidR="00235442" w:rsidRPr="00B77312" w:rsidRDefault="00235442">
            <w:pPr>
              <w:jc w:val="both"/>
              <w:rPr>
                <w:rFonts w:cs="Times New Roman"/>
                <w:bCs/>
              </w:rPr>
            </w:pPr>
            <w:r w:rsidRPr="00B77312">
              <w:rPr>
                <w:rFonts w:cs="Times New Roman"/>
                <w:bCs/>
              </w:rPr>
              <w:t xml:space="preserve">The Project will </w:t>
            </w:r>
            <w:r w:rsidR="00BE5FFF" w:rsidRPr="00B77312">
              <w:rPr>
                <w:rFonts w:cs="Times New Roman"/>
                <w:bCs/>
              </w:rPr>
              <w:t>be user-friendly.</w:t>
            </w:r>
          </w:p>
        </w:tc>
      </w:tr>
      <w:tr w:rsidR="009D5040" w14:paraId="1D750D9A" w14:textId="77777777" w:rsidTr="00235442">
        <w:tc>
          <w:tcPr>
            <w:tcW w:w="3189" w:type="dxa"/>
          </w:tcPr>
          <w:p w14:paraId="42178802" w14:textId="77777777" w:rsidR="009D5040" w:rsidRPr="00B77312" w:rsidRDefault="009D5040" w:rsidP="00B77312">
            <w:pPr>
              <w:pStyle w:val="ListParagraph"/>
              <w:numPr>
                <w:ilvl w:val="0"/>
                <w:numId w:val="2"/>
              </w:numPr>
              <w:rPr>
                <w:rFonts w:cs="Times New Roman"/>
                <w:b/>
              </w:rPr>
            </w:pPr>
          </w:p>
        </w:tc>
        <w:tc>
          <w:tcPr>
            <w:tcW w:w="4675" w:type="dxa"/>
          </w:tcPr>
          <w:p w14:paraId="1BC9880D" w14:textId="77777777" w:rsidR="009D5040" w:rsidRPr="00B77312" w:rsidRDefault="009D5040">
            <w:pPr>
              <w:jc w:val="both"/>
              <w:rPr>
                <w:rFonts w:cs="Times New Roman"/>
                <w:bCs/>
              </w:rPr>
            </w:pPr>
            <w:r w:rsidRPr="00B77312">
              <w:rPr>
                <w:rFonts w:cs="Times New Roman"/>
                <w:bCs/>
              </w:rPr>
              <w:t xml:space="preserve">The Project will </w:t>
            </w:r>
            <w:r w:rsidR="00343227" w:rsidRPr="00B77312">
              <w:rPr>
                <w:rFonts w:cs="Times New Roman"/>
                <w:bCs/>
              </w:rPr>
              <w:t>contain an</w:t>
            </w:r>
            <w:r w:rsidRPr="00B77312">
              <w:rPr>
                <w:rFonts w:cs="Times New Roman"/>
                <w:bCs/>
              </w:rPr>
              <w:t xml:space="preserve"> </w:t>
            </w:r>
            <w:r w:rsidR="008444A5" w:rsidRPr="00B77312">
              <w:rPr>
                <w:rFonts w:cs="Times New Roman"/>
                <w:bCs/>
              </w:rPr>
              <w:t>easy-to-use</w:t>
            </w:r>
            <w:r w:rsidR="00343227" w:rsidRPr="00B77312">
              <w:rPr>
                <w:rFonts w:cs="Times New Roman"/>
                <w:bCs/>
              </w:rPr>
              <w:t xml:space="preserve"> </w:t>
            </w:r>
            <w:r w:rsidR="00B250A1" w:rsidRPr="00B77312">
              <w:rPr>
                <w:rFonts w:cs="Times New Roman"/>
                <w:bCs/>
              </w:rPr>
              <w:t>user interface.</w:t>
            </w:r>
          </w:p>
        </w:tc>
      </w:tr>
      <w:tr w:rsidR="00235442" w14:paraId="5A34D8F9" w14:textId="77777777" w:rsidTr="00235442">
        <w:tc>
          <w:tcPr>
            <w:tcW w:w="3189" w:type="dxa"/>
          </w:tcPr>
          <w:p w14:paraId="2E978D3C" w14:textId="77777777" w:rsidR="00235442" w:rsidRPr="00B77312" w:rsidRDefault="00235442" w:rsidP="00B77312">
            <w:pPr>
              <w:pStyle w:val="ListParagraph"/>
              <w:numPr>
                <w:ilvl w:val="0"/>
                <w:numId w:val="2"/>
              </w:numPr>
              <w:rPr>
                <w:rFonts w:cs="Times New Roman"/>
                <w:b/>
              </w:rPr>
            </w:pPr>
          </w:p>
        </w:tc>
        <w:tc>
          <w:tcPr>
            <w:tcW w:w="4675" w:type="dxa"/>
          </w:tcPr>
          <w:p w14:paraId="07120ACC" w14:textId="77777777" w:rsidR="00235442" w:rsidRPr="00B77312" w:rsidRDefault="00915FE0">
            <w:pPr>
              <w:jc w:val="both"/>
              <w:rPr>
                <w:rFonts w:cs="Times New Roman"/>
                <w:bCs/>
              </w:rPr>
            </w:pPr>
            <w:r w:rsidRPr="00B77312">
              <w:rPr>
                <w:rFonts w:cs="Times New Roman"/>
                <w:bCs/>
              </w:rPr>
              <w:t>The Project will be easily distinguishable from similar domain names.</w:t>
            </w:r>
          </w:p>
        </w:tc>
      </w:tr>
      <w:tr w:rsidR="00235442" w14:paraId="53A3D9FD" w14:textId="77777777" w:rsidTr="00235442">
        <w:tc>
          <w:tcPr>
            <w:tcW w:w="3189" w:type="dxa"/>
          </w:tcPr>
          <w:p w14:paraId="3874B062" w14:textId="77777777" w:rsidR="00235442" w:rsidRPr="00B77312" w:rsidRDefault="00235442" w:rsidP="00B77312">
            <w:pPr>
              <w:pStyle w:val="ListParagraph"/>
              <w:numPr>
                <w:ilvl w:val="0"/>
                <w:numId w:val="2"/>
              </w:numPr>
              <w:rPr>
                <w:rFonts w:cs="Times New Roman"/>
                <w:b/>
              </w:rPr>
            </w:pPr>
          </w:p>
        </w:tc>
        <w:tc>
          <w:tcPr>
            <w:tcW w:w="4675" w:type="dxa"/>
          </w:tcPr>
          <w:p w14:paraId="6F9F76F7" w14:textId="77777777" w:rsidR="00235442" w:rsidRPr="00B77312" w:rsidRDefault="00915FE0">
            <w:pPr>
              <w:jc w:val="both"/>
              <w:rPr>
                <w:rFonts w:cs="Times New Roman"/>
                <w:bCs/>
              </w:rPr>
            </w:pPr>
            <w:r w:rsidRPr="00B77312">
              <w:rPr>
                <w:rFonts w:cs="Times New Roman"/>
                <w:bCs/>
              </w:rPr>
              <w:t xml:space="preserve">The Project </w:t>
            </w:r>
            <w:r w:rsidR="008444A5" w:rsidRPr="00B77312">
              <w:rPr>
                <w:rFonts w:cs="Times New Roman"/>
                <w:bCs/>
              </w:rPr>
              <w:t>will display</w:t>
            </w:r>
            <w:r w:rsidR="00605BA9" w:rsidRPr="00B77312">
              <w:rPr>
                <w:rFonts w:cs="Times New Roman"/>
                <w:bCs/>
              </w:rPr>
              <w:t xml:space="preserve"> an appropriate logo</w:t>
            </w:r>
            <w:r w:rsidR="000C3BD6" w:rsidRPr="00B77312">
              <w:rPr>
                <w:rFonts w:cs="Times New Roman"/>
                <w:bCs/>
              </w:rPr>
              <w:t>.</w:t>
            </w:r>
          </w:p>
        </w:tc>
      </w:tr>
      <w:tr w:rsidR="00235442" w14:paraId="7D8D91A9" w14:textId="77777777" w:rsidTr="00235442">
        <w:tc>
          <w:tcPr>
            <w:tcW w:w="3189" w:type="dxa"/>
          </w:tcPr>
          <w:p w14:paraId="4FEEAD47" w14:textId="77777777" w:rsidR="00235442" w:rsidRPr="00B77312" w:rsidRDefault="00235442" w:rsidP="00B77312">
            <w:pPr>
              <w:pStyle w:val="ListParagraph"/>
              <w:numPr>
                <w:ilvl w:val="0"/>
                <w:numId w:val="2"/>
              </w:numPr>
              <w:rPr>
                <w:rFonts w:cs="Times New Roman"/>
                <w:b/>
              </w:rPr>
            </w:pPr>
          </w:p>
        </w:tc>
        <w:tc>
          <w:tcPr>
            <w:tcW w:w="4675" w:type="dxa"/>
          </w:tcPr>
          <w:p w14:paraId="127A6BFD" w14:textId="77777777" w:rsidR="000C3BD6" w:rsidRPr="00B77312" w:rsidRDefault="000C3BD6">
            <w:pPr>
              <w:jc w:val="both"/>
              <w:rPr>
                <w:rFonts w:cs="Times New Roman"/>
                <w:bCs/>
              </w:rPr>
            </w:pPr>
            <w:r w:rsidRPr="00B77312">
              <w:rPr>
                <w:rFonts w:cs="Times New Roman"/>
                <w:bCs/>
              </w:rPr>
              <w:t>The Project will support easy navigation between web pages</w:t>
            </w:r>
            <w:r w:rsidR="005D1125" w:rsidRPr="00B77312">
              <w:rPr>
                <w:rFonts w:cs="Times New Roman"/>
                <w:bCs/>
              </w:rPr>
              <w:t xml:space="preserve"> through tabs</w:t>
            </w:r>
            <w:r w:rsidRPr="00B77312">
              <w:rPr>
                <w:rFonts w:cs="Times New Roman"/>
                <w:bCs/>
              </w:rPr>
              <w:t>.</w:t>
            </w:r>
          </w:p>
        </w:tc>
      </w:tr>
      <w:tr w:rsidR="000C3BD6" w14:paraId="2565BADD" w14:textId="77777777" w:rsidTr="00235442">
        <w:tc>
          <w:tcPr>
            <w:tcW w:w="3189" w:type="dxa"/>
          </w:tcPr>
          <w:p w14:paraId="3B1A0EE9" w14:textId="77777777" w:rsidR="000C3BD6" w:rsidRPr="00B77312" w:rsidRDefault="000C3BD6" w:rsidP="00B77312">
            <w:pPr>
              <w:pStyle w:val="ListParagraph"/>
              <w:numPr>
                <w:ilvl w:val="0"/>
                <w:numId w:val="2"/>
              </w:numPr>
              <w:rPr>
                <w:rFonts w:cs="Times New Roman"/>
                <w:b/>
              </w:rPr>
            </w:pPr>
          </w:p>
        </w:tc>
        <w:tc>
          <w:tcPr>
            <w:tcW w:w="4675" w:type="dxa"/>
          </w:tcPr>
          <w:p w14:paraId="71BAC6B3" w14:textId="77777777" w:rsidR="000C3BD6" w:rsidRPr="00B77312" w:rsidRDefault="005D1125">
            <w:pPr>
              <w:jc w:val="both"/>
              <w:rPr>
                <w:rFonts w:cs="Times New Roman"/>
                <w:bCs/>
              </w:rPr>
            </w:pPr>
            <w:r w:rsidRPr="00B77312">
              <w:rPr>
                <w:rFonts w:cs="Times New Roman"/>
                <w:bCs/>
              </w:rPr>
              <w:t xml:space="preserve">The Project will </w:t>
            </w:r>
            <w:r w:rsidR="001037BC" w:rsidRPr="00B77312">
              <w:rPr>
                <w:rFonts w:cs="Times New Roman"/>
                <w:bCs/>
              </w:rPr>
              <w:t>use quick links to navigate web pages.</w:t>
            </w:r>
          </w:p>
        </w:tc>
      </w:tr>
      <w:tr w:rsidR="001037BC" w14:paraId="5BF74C4C" w14:textId="77777777" w:rsidTr="00235442">
        <w:tc>
          <w:tcPr>
            <w:tcW w:w="3189" w:type="dxa"/>
          </w:tcPr>
          <w:p w14:paraId="4ABE713F" w14:textId="77777777" w:rsidR="001037BC" w:rsidRPr="00B77312" w:rsidRDefault="001037BC" w:rsidP="00B77312">
            <w:pPr>
              <w:pStyle w:val="ListParagraph"/>
              <w:numPr>
                <w:ilvl w:val="0"/>
                <w:numId w:val="2"/>
              </w:numPr>
              <w:rPr>
                <w:rFonts w:cs="Times New Roman"/>
                <w:b/>
              </w:rPr>
            </w:pPr>
          </w:p>
        </w:tc>
        <w:tc>
          <w:tcPr>
            <w:tcW w:w="4675" w:type="dxa"/>
          </w:tcPr>
          <w:p w14:paraId="070B6A3D" w14:textId="77777777" w:rsidR="001037BC" w:rsidRPr="00B77312" w:rsidRDefault="001037BC">
            <w:pPr>
              <w:jc w:val="both"/>
              <w:rPr>
                <w:rFonts w:cs="Times New Roman"/>
                <w:bCs/>
              </w:rPr>
            </w:pPr>
            <w:r w:rsidRPr="00B77312">
              <w:rPr>
                <w:rFonts w:cs="Times New Roman"/>
                <w:bCs/>
              </w:rPr>
              <w:t xml:space="preserve">The Project will use </w:t>
            </w:r>
            <w:r w:rsidR="0022099F" w:rsidRPr="00B77312">
              <w:rPr>
                <w:rFonts w:cs="Times New Roman"/>
                <w:bCs/>
              </w:rPr>
              <w:t>consistent color scheme.</w:t>
            </w:r>
          </w:p>
        </w:tc>
      </w:tr>
      <w:tr w:rsidR="0022099F" w14:paraId="1A528FB2" w14:textId="77777777" w:rsidTr="00235442">
        <w:tc>
          <w:tcPr>
            <w:tcW w:w="3189" w:type="dxa"/>
          </w:tcPr>
          <w:p w14:paraId="3936EAE8" w14:textId="77777777" w:rsidR="0022099F" w:rsidRPr="00B77312" w:rsidRDefault="0022099F" w:rsidP="00B77312">
            <w:pPr>
              <w:pStyle w:val="ListParagraph"/>
              <w:numPr>
                <w:ilvl w:val="0"/>
                <w:numId w:val="2"/>
              </w:numPr>
              <w:rPr>
                <w:rFonts w:cs="Times New Roman"/>
                <w:b/>
              </w:rPr>
            </w:pPr>
          </w:p>
        </w:tc>
        <w:tc>
          <w:tcPr>
            <w:tcW w:w="4675" w:type="dxa"/>
          </w:tcPr>
          <w:p w14:paraId="0ADEA452" w14:textId="77777777" w:rsidR="0022099F" w:rsidRPr="00B77312" w:rsidRDefault="0022099F">
            <w:pPr>
              <w:jc w:val="both"/>
              <w:rPr>
                <w:rFonts w:cs="Times New Roman"/>
                <w:bCs/>
              </w:rPr>
            </w:pPr>
            <w:r w:rsidRPr="00B77312">
              <w:rPr>
                <w:rFonts w:cs="Times New Roman"/>
                <w:bCs/>
              </w:rPr>
              <w:t>The Project will use consist</w:t>
            </w:r>
            <w:r w:rsidR="00337B92" w:rsidRPr="00B77312">
              <w:rPr>
                <w:rFonts w:cs="Times New Roman"/>
                <w:bCs/>
              </w:rPr>
              <w:t>ent</w:t>
            </w:r>
            <w:r w:rsidRPr="00B77312">
              <w:rPr>
                <w:rFonts w:cs="Times New Roman"/>
                <w:bCs/>
              </w:rPr>
              <w:t xml:space="preserve"> fonts for headers and information.</w:t>
            </w:r>
          </w:p>
        </w:tc>
      </w:tr>
      <w:tr w:rsidR="00ED2359" w14:paraId="01109DAD" w14:textId="77777777" w:rsidTr="00235442">
        <w:tc>
          <w:tcPr>
            <w:tcW w:w="3189" w:type="dxa"/>
          </w:tcPr>
          <w:p w14:paraId="6C5F5217" w14:textId="77777777" w:rsidR="00ED2359" w:rsidRPr="00B77312" w:rsidRDefault="00ED2359" w:rsidP="00B77312">
            <w:pPr>
              <w:pStyle w:val="ListParagraph"/>
              <w:numPr>
                <w:ilvl w:val="0"/>
                <w:numId w:val="2"/>
              </w:numPr>
              <w:rPr>
                <w:rFonts w:cs="Times New Roman"/>
                <w:b/>
              </w:rPr>
            </w:pPr>
          </w:p>
        </w:tc>
        <w:tc>
          <w:tcPr>
            <w:tcW w:w="4675" w:type="dxa"/>
          </w:tcPr>
          <w:p w14:paraId="1FDD1F90" w14:textId="77777777" w:rsidR="00ED2359" w:rsidRPr="00B77312" w:rsidRDefault="00337B92">
            <w:pPr>
              <w:jc w:val="both"/>
              <w:rPr>
                <w:rFonts w:cs="Times New Roman"/>
                <w:bCs/>
              </w:rPr>
            </w:pPr>
            <w:r w:rsidRPr="00B77312">
              <w:rPr>
                <w:rFonts w:cs="Times New Roman"/>
                <w:bCs/>
              </w:rPr>
              <w:t>The project will have a database only accessible to the Administrators.</w:t>
            </w:r>
          </w:p>
        </w:tc>
      </w:tr>
      <w:tr w:rsidR="00337B92" w14:paraId="638AC041" w14:textId="77777777" w:rsidTr="00235442">
        <w:tc>
          <w:tcPr>
            <w:tcW w:w="3189" w:type="dxa"/>
          </w:tcPr>
          <w:p w14:paraId="757D9876" w14:textId="77777777" w:rsidR="00337B92" w:rsidRPr="00B77312" w:rsidRDefault="00337B92" w:rsidP="00B77312">
            <w:pPr>
              <w:pStyle w:val="ListParagraph"/>
              <w:numPr>
                <w:ilvl w:val="0"/>
                <w:numId w:val="2"/>
              </w:numPr>
              <w:rPr>
                <w:rFonts w:cs="Times New Roman"/>
                <w:b/>
              </w:rPr>
            </w:pPr>
          </w:p>
        </w:tc>
        <w:tc>
          <w:tcPr>
            <w:tcW w:w="4675" w:type="dxa"/>
          </w:tcPr>
          <w:p w14:paraId="6E4EE3EC" w14:textId="77777777" w:rsidR="00337B92" w:rsidRPr="00B77312" w:rsidRDefault="00B109C3">
            <w:pPr>
              <w:jc w:val="both"/>
              <w:rPr>
                <w:rFonts w:cs="Times New Roman"/>
                <w:bCs/>
              </w:rPr>
            </w:pPr>
            <w:r w:rsidRPr="00B77312">
              <w:rPr>
                <w:rFonts w:cs="Times New Roman"/>
                <w:bCs/>
              </w:rPr>
              <w:t>The Project will have a functioning Mentor Matching System.</w:t>
            </w:r>
          </w:p>
        </w:tc>
      </w:tr>
      <w:tr w:rsidR="00B109C3" w14:paraId="600ED637" w14:textId="77777777" w:rsidTr="00235442">
        <w:tc>
          <w:tcPr>
            <w:tcW w:w="3189" w:type="dxa"/>
          </w:tcPr>
          <w:p w14:paraId="5CFE70A0" w14:textId="77777777" w:rsidR="00B109C3" w:rsidRPr="00B77312" w:rsidRDefault="00B109C3" w:rsidP="00B77312">
            <w:pPr>
              <w:pStyle w:val="ListParagraph"/>
              <w:numPr>
                <w:ilvl w:val="0"/>
                <w:numId w:val="2"/>
              </w:numPr>
              <w:rPr>
                <w:rFonts w:cs="Times New Roman"/>
                <w:b/>
              </w:rPr>
            </w:pPr>
          </w:p>
        </w:tc>
        <w:tc>
          <w:tcPr>
            <w:tcW w:w="4675" w:type="dxa"/>
          </w:tcPr>
          <w:p w14:paraId="2833A35C" w14:textId="77777777" w:rsidR="00B109C3" w:rsidRPr="00B77312" w:rsidRDefault="00B109C3">
            <w:pPr>
              <w:jc w:val="both"/>
              <w:rPr>
                <w:rFonts w:cs="Times New Roman"/>
                <w:bCs/>
              </w:rPr>
            </w:pPr>
            <w:r w:rsidRPr="00B77312">
              <w:rPr>
                <w:rFonts w:cs="Times New Roman"/>
                <w:bCs/>
              </w:rPr>
              <w:t xml:space="preserve">The </w:t>
            </w:r>
            <w:r w:rsidR="009D5040" w:rsidRPr="00B77312">
              <w:rPr>
                <w:rFonts w:cs="Times New Roman"/>
                <w:bCs/>
              </w:rPr>
              <w:t xml:space="preserve">Project will </w:t>
            </w:r>
            <w:r w:rsidR="00DA7AD0" w:rsidRPr="00B77312">
              <w:rPr>
                <w:rFonts w:cs="Times New Roman"/>
                <w:bCs/>
              </w:rPr>
              <w:t>follow the University of Louisville’s Internet Policy Guidelines.</w:t>
            </w:r>
          </w:p>
        </w:tc>
      </w:tr>
    </w:tbl>
    <w:p w14:paraId="343CD4FF" w14:textId="77777777" w:rsidR="0071416C" w:rsidRDefault="0071416C">
      <w:pPr>
        <w:jc w:val="both"/>
        <w:rPr>
          <w:rFonts w:cs="Times New Roman"/>
          <w:b/>
        </w:rPr>
      </w:pPr>
    </w:p>
    <w:p w14:paraId="1CC40C63" w14:textId="77777777" w:rsidR="0071416C" w:rsidRDefault="0071416C">
      <w:pPr>
        <w:jc w:val="both"/>
        <w:rPr>
          <w:rFonts w:cs="Times New Roman"/>
          <w:b/>
        </w:rPr>
      </w:pPr>
    </w:p>
    <w:p w14:paraId="281BEBF6" w14:textId="77777777" w:rsidR="0071416C" w:rsidRDefault="001306F5">
      <w:pPr>
        <w:jc w:val="both"/>
        <w:rPr>
          <w:rFonts w:cs="Times New Roman"/>
          <w:b/>
        </w:rPr>
      </w:pPr>
      <w:r>
        <w:rPr>
          <w:rFonts w:cs="Times New Roman"/>
          <w:b/>
        </w:rPr>
        <w:t xml:space="preserve">TECHNOLOGY </w:t>
      </w:r>
    </w:p>
    <w:p w14:paraId="52380678" w14:textId="77777777" w:rsidR="00BB21B3" w:rsidRPr="00DB5F35" w:rsidRDefault="00BB21B3">
      <w:pPr>
        <w:jc w:val="both"/>
        <w:rPr>
          <w:rFonts w:ascii="Arial" w:hAnsi="Arial" w:cs="Arial"/>
          <w:bCs/>
          <w:sz w:val="19"/>
          <w:szCs w:val="19"/>
        </w:rPr>
      </w:pPr>
      <w:r w:rsidRPr="00DB5F35">
        <w:rPr>
          <w:rFonts w:ascii="Arial" w:hAnsi="Arial" w:cs="Arial"/>
          <w:bCs/>
          <w:sz w:val="19"/>
          <w:szCs w:val="19"/>
        </w:rPr>
        <w:t xml:space="preserve">The Project Team will be using personal computers to develop and test the project </w:t>
      </w:r>
      <w:r w:rsidR="00DB5F35">
        <w:rPr>
          <w:rFonts w:ascii="Arial" w:hAnsi="Arial" w:cs="Arial"/>
          <w:bCs/>
          <w:sz w:val="19"/>
          <w:szCs w:val="19"/>
        </w:rPr>
        <w:t xml:space="preserve">as it is being developed. The software, Microsoft </w:t>
      </w:r>
      <w:r w:rsidR="001F7BC3">
        <w:rPr>
          <w:rFonts w:ascii="Arial" w:hAnsi="Arial" w:cs="Arial"/>
          <w:bCs/>
          <w:sz w:val="19"/>
          <w:szCs w:val="19"/>
        </w:rPr>
        <w:t>Visual</w:t>
      </w:r>
      <w:r w:rsidR="00A87ABC">
        <w:rPr>
          <w:rFonts w:ascii="Arial" w:hAnsi="Arial" w:cs="Arial"/>
          <w:bCs/>
          <w:sz w:val="19"/>
          <w:szCs w:val="19"/>
        </w:rPr>
        <w:t xml:space="preserve"> Studio</w:t>
      </w:r>
      <w:r w:rsidR="00DB5F35">
        <w:rPr>
          <w:rFonts w:ascii="Arial" w:hAnsi="Arial" w:cs="Arial"/>
          <w:bCs/>
          <w:sz w:val="19"/>
          <w:szCs w:val="19"/>
        </w:rPr>
        <w:t xml:space="preserve">, will be used to </w:t>
      </w:r>
      <w:r w:rsidR="001F7BC3">
        <w:rPr>
          <w:rFonts w:ascii="Arial" w:hAnsi="Arial" w:cs="Arial"/>
          <w:bCs/>
          <w:sz w:val="19"/>
          <w:szCs w:val="19"/>
        </w:rPr>
        <w:t xml:space="preserve">run these tests. All meetings between the group as a whole or </w:t>
      </w:r>
      <w:r w:rsidR="0058030C">
        <w:rPr>
          <w:rFonts w:ascii="Arial" w:hAnsi="Arial" w:cs="Arial"/>
          <w:bCs/>
          <w:sz w:val="19"/>
          <w:szCs w:val="19"/>
        </w:rPr>
        <w:lastRenderedPageBreak/>
        <w:t>individually will be hosted on</w:t>
      </w:r>
      <w:r w:rsidR="000F25D4">
        <w:rPr>
          <w:rFonts w:ascii="Arial" w:hAnsi="Arial" w:cs="Arial"/>
          <w:bCs/>
          <w:sz w:val="19"/>
          <w:szCs w:val="19"/>
        </w:rPr>
        <w:t xml:space="preserve"> the software</w:t>
      </w:r>
      <w:r w:rsidR="0058030C">
        <w:rPr>
          <w:rFonts w:ascii="Arial" w:hAnsi="Arial" w:cs="Arial"/>
          <w:bCs/>
          <w:sz w:val="19"/>
          <w:szCs w:val="19"/>
        </w:rPr>
        <w:t xml:space="preserve"> Microsoft Teams.</w:t>
      </w:r>
      <w:r w:rsidR="00D3206D">
        <w:rPr>
          <w:rFonts w:ascii="Arial" w:hAnsi="Arial" w:cs="Arial"/>
          <w:bCs/>
          <w:sz w:val="19"/>
          <w:szCs w:val="19"/>
        </w:rPr>
        <w:t xml:space="preserve"> All deliverables will be shared amongst team members on Microsoft Teams. </w:t>
      </w:r>
      <w:ins w:id="207" w:author="Ethan Grimes" w:date="2021-09-24T16:54:00Z">
        <w:r w:rsidR="00966B9C">
          <w:rPr>
            <w:rFonts w:ascii="Arial" w:hAnsi="Arial" w:cs="Arial"/>
            <w:bCs/>
            <w:sz w:val="19"/>
            <w:szCs w:val="19"/>
          </w:rPr>
          <w:t xml:space="preserve">The team will use WordPress as the content management system and </w:t>
        </w:r>
      </w:ins>
      <w:ins w:id="208" w:author="Ethan Grimes" w:date="2021-09-24T17:21:00Z">
        <w:r w:rsidR="00935507">
          <w:rPr>
            <w:rFonts w:ascii="Arial" w:hAnsi="Arial" w:cs="Arial"/>
            <w:bCs/>
            <w:sz w:val="19"/>
            <w:szCs w:val="19"/>
          </w:rPr>
          <w:t>Braintree</w:t>
        </w:r>
      </w:ins>
      <w:ins w:id="209" w:author="Ethan Grimes" w:date="2021-09-24T16:54:00Z">
        <w:r w:rsidR="00966B9C">
          <w:rPr>
            <w:rFonts w:ascii="Arial" w:hAnsi="Arial" w:cs="Arial"/>
            <w:bCs/>
            <w:sz w:val="19"/>
            <w:szCs w:val="19"/>
          </w:rPr>
          <w:t xml:space="preserve"> </w:t>
        </w:r>
      </w:ins>
      <w:ins w:id="210" w:author="Ethan Grimes" w:date="2021-09-24T16:55:00Z">
        <w:r w:rsidR="00966B9C">
          <w:rPr>
            <w:rFonts w:ascii="Arial" w:hAnsi="Arial" w:cs="Arial"/>
            <w:bCs/>
            <w:sz w:val="19"/>
            <w:szCs w:val="19"/>
          </w:rPr>
          <w:t>as the payment management system.</w:t>
        </w:r>
      </w:ins>
      <w:ins w:id="211" w:author="Ethan Grimes" w:date="2021-09-24T17:07:00Z">
        <w:r w:rsidR="0040791A">
          <w:rPr>
            <w:rFonts w:ascii="Arial" w:hAnsi="Arial" w:cs="Arial"/>
            <w:bCs/>
            <w:sz w:val="19"/>
            <w:szCs w:val="19"/>
          </w:rPr>
          <w:t xml:space="preserve"> The project will utilize a </w:t>
        </w:r>
        <w:r w:rsidR="00D13A29">
          <w:rPr>
            <w:rFonts w:ascii="Arial" w:hAnsi="Arial" w:cs="Arial"/>
            <w:bCs/>
            <w:sz w:val="19"/>
            <w:szCs w:val="19"/>
          </w:rPr>
          <w:t>firewall to protect the Windows Server</w:t>
        </w:r>
      </w:ins>
      <w:ins w:id="212" w:author="Ethan Grimes" w:date="2021-09-24T17:14:00Z">
        <w:r w:rsidR="00A84D1D">
          <w:rPr>
            <w:rFonts w:ascii="Arial" w:hAnsi="Arial" w:cs="Arial"/>
            <w:bCs/>
            <w:sz w:val="19"/>
            <w:szCs w:val="19"/>
          </w:rPr>
          <w:t xml:space="preserve"> and the Windows Application Server. </w:t>
        </w:r>
      </w:ins>
      <w:ins w:id="213" w:author="Ethan Grimes" w:date="2021-09-24T17:15:00Z">
        <w:r w:rsidR="002C401D">
          <w:rPr>
            <w:rFonts w:ascii="Arial" w:hAnsi="Arial" w:cs="Arial"/>
            <w:bCs/>
            <w:sz w:val="19"/>
            <w:szCs w:val="19"/>
          </w:rPr>
          <w:t xml:space="preserve">All data will </w:t>
        </w:r>
      </w:ins>
      <w:ins w:id="214" w:author="Ethan Grimes" w:date="2021-09-24T17:20:00Z">
        <w:r w:rsidR="00935507">
          <w:rPr>
            <w:rFonts w:ascii="Arial" w:hAnsi="Arial" w:cs="Arial"/>
            <w:bCs/>
            <w:sz w:val="19"/>
            <w:szCs w:val="19"/>
          </w:rPr>
          <w:t>be stored</w:t>
        </w:r>
      </w:ins>
      <w:ins w:id="215" w:author="Ethan Grimes" w:date="2021-09-24T17:15:00Z">
        <w:r w:rsidR="002C401D">
          <w:rPr>
            <w:rFonts w:ascii="Arial" w:hAnsi="Arial" w:cs="Arial"/>
            <w:bCs/>
            <w:sz w:val="19"/>
            <w:szCs w:val="19"/>
          </w:rPr>
          <w:t xml:space="preserve"> on a Microsoft SQL Database which will in turn be backed-up on </w:t>
        </w:r>
        <w:r w:rsidR="007F6A28">
          <w:rPr>
            <w:rFonts w:ascii="Arial" w:hAnsi="Arial" w:cs="Arial"/>
            <w:bCs/>
            <w:sz w:val="19"/>
            <w:szCs w:val="19"/>
          </w:rPr>
          <w:t>Microsoft OneDrive.</w:t>
        </w:r>
      </w:ins>
    </w:p>
    <w:p w14:paraId="4A5D1C15" w14:textId="77777777" w:rsidR="001306F5" w:rsidRDefault="001306F5">
      <w:pPr>
        <w:jc w:val="both"/>
        <w:rPr>
          <w:rFonts w:cs="Times New Roman"/>
          <w:b/>
        </w:rPr>
      </w:pPr>
    </w:p>
    <w:p w14:paraId="710B4072" w14:textId="77777777" w:rsidR="00935507" w:rsidRDefault="003B6F22">
      <w:pPr>
        <w:jc w:val="both"/>
        <w:rPr>
          <w:rFonts w:cs="Times New Roman"/>
          <w:b/>
        </w:rPr>
      </w:pPr>
      <w:del w:id="216" w:author="Ethan Grimes" w:date="2021-09-24T17:23:00Z">
        <w:r w:rsidDel="00935507">
          <w:rPr>
            <w:rFonts w:cs="Times New Roman"/>
            <w:b/>
          </w:rPr>
          <w:delText>INFRASTRUCTURE</w:delText>
        </w:r>
      </w:del>
    </w:p>
    <w:p w14:paraId="57B4480E" w14:textId="77777777" w:rsidR="003B6F22" w:rsidRDefault="003B6F22">
      <w:pPr>
        <w:jc w:val="both"/>
        <w:rPr>
          <w:rFonts w:cs="Times New Roman"/>
          <w:b/>
        </w:rPr>
      </w:pPr>
    </w:p>
    <w:p w14:paraId="3A3D17A1" w14:textId="77777777" w:rsidR="001306F5" w:rsidRDefault="001306F5">
      <w:pPr>
        <w:jc w:val="both"/>
        <w:rPr>
          <w:rFonts w:cs="Times New Roman"/>
          <w:b/>
        </w:rPr>
      </w:pPr>
    </w:p>
    <w:p w14:paraId="54C04D75" w14:textId="77777777" w:rsidR="00935507" w:rsidRDefault="00935507">
      <w:pPr>
        <w:jc w:val="both"/>
        <w:rPr>
          <w:ins w:id="217" w:author="Ethan Grimes" w:date="2021-09-24T17:27:00Z"/>
          <w:rFonts w:cs="Times New Roman"/>
          <w:b/>
        </w:rPr>
      </w:pPr>
    </w:p>
    <w:p w14:paraId="706876C4" w14:textId="77777777" w:rsidR="001306F5" w:rsidRDefault="0066670D">
      <w:pPr>
        <w:jc w:val="both"/>
        <w:rPr>
          <w:ins w:id="218" w:author="Ethan Grimes" w:date="2021-09-24T18:24:00Z"/>
          <w:rFonts w:cs="Times New Roman"/>
          <w:b/>
        </w:rPr>
      </w:pPr>
      <w:r>
        <w:rPr>
          <w:rFonts w:cs="Times New Roman"/>
          <w:b/>
        </w:rPr>
        <w:t>CHANGE MANAGEMENT PLAN</w:t>
      </w:r>
    </w:p>
    <w:bookmarkStart w:id="219" w:name="_MON_1694682017"/>
    <w:bookmarkEnd w:id="219"/>
    <w:p w14:paraId="72A1214E" w14:textId="35947E4B" w:rsidR="00247123" w:rsidRPr="00935507" w:rsidRDefault="00553B34">
      <w:pPr>
        <w:jc w:val="both"/>
        <w:rPr>
          <w:ins w:id="220" w:author="Ethan Grimes" w:date="2021-09-24T17:27:00Z"/>
          <w:rFonts w:ascii="Arial" w:hAnsi="Arial" w:cs="Arial"/>
          <w:b/>
          <w:sz w:val="19"/>
          <w:szCs w:val="19"/>
          <w:rPrChange w:id="221" w:author="Ethan Grimes" w:date="2021-09-24T17:27:00Z">
            <w:rPr>
              <w:ins w:id="222" w:author="Ethan Grimes" w:date="2021-09-24T17:27:00Z"/>
              <w:rFonts w:cs="Times New Roman"/>
              <w:b/>
            </w:rPr>
          </w:rPrChange>
        </w:rPr>
      </w:pPr>
      <w:ins w:id="223" w:author="Ethan Grimes" w:date="2021-10-02T12:13:00Z">
        <w:r>
          <w:rPr>
            <w:rFonts w:ascii="Arial" w:hAnsi="Arial" w:cs="Arial"/>
            <w:b/>
            <w:sz w:val="19"/>
            <w:szCs w:val="19"/>
          </w:rPr>
          <w:object w:dxaOrig="1530" w:dyaOrig="995" w14:anchorId="1CBDD1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9" o:title=""/>
            </v:shape>
            <o:OLEObject Type="Embed" ProgID="Word.Document.12" ShapeID="_x0000_i1025" DrawAspect="Icon" ObjectID="_1694682065" r:id="rId10">
              <o:FieldCodes>\s</o:FieldCodes>
            </o:OLEObject>
          </w:object>
        </w:r>
      </w:ins>
      <w:del w:id="224" w:author="Ethan Grimes" w:date="2021-10-02T11:40:00Z">
        <w:r w:rsidR="00D141D2" w:rsidDel="00F2462D">
          <w:rPr>
            <w:rFonts w:ascii="Arial" w:hAnsi="Arial" w:cs="Arial"/>
            <w:b/>
            <w:sz w:val="19"/>
            <w:szCs w:val="19"/>
          </w:rPr>
          <w:fldChar w:fldCharType="begin"/>
        </w:r>
        <w:r>
          <w:rPr>
            <w:rFonts w:ascii="Arial" w:hAnsi="Arial" w:cs="Arial"/>
            <w:b/>
            <w:sz w:val="19"/>
            <w:szCs w:val="19"/>
          </w:rPr>
          <w:fldChar w:fldCharType="separate"/>
        </w:r>
        <w:r w:rsidR="00D141D2" w:rsidDel="00F2462D">
          <w:rPr>
            <w:rFonts w:ascii="Arial" w:hAnsi="Arial" w:cs="Arial"/>
            <w:b/>
            <w:sz w:val="19"/>
            <w:szCs w:val="19"/>
          </w:rPr>
          <w:fldChar w:fldCharType="end"/>
        </w:r>
      </w:del>
    </w:p>
    <w:p w14:paraId="2A87A0F4" w14:textId="77777777" w:rsidR="00935507" w:rsidDel="00935507" w:rsidRDefault="00935507">
      <w:pPr>
        <w:jc w:val="both"/>
        <w:rPr>
          <w:del w:id="225" w:author="Ethan Grimes" w:date="2021-09-24T17:27:00Z"/>
          <w:rFonts w:cs="Times New Roman"/>
          <w:b/>
        </w:rPr>
      </w:pPr>
    </w:p>
    <w:p w14:paraId="30366E9C" w14:textId="77777777" w:rsidR="0066670D" w:rsidRPr="00966B9C" w:rsidDel="00935507" w:rsidRDefault="0066670D">
      <w:pPr>
        <w:jc w:val="both"/>
        <w:rPr>
          <w:del w:id="226" w:author="Ethan Grimes" w:date="2021-09-24T17:27:00Z"/>
          <w:rFonts w:ascii="Arial" w:hAnsi="Arial" w:cs="Arial"/>
          <w:b/>
          <w:sz w:val="19"/>
          <w:szCs w:val="19"/>
          <w:rPrChange w:id="227" w:author="Ethan Grimes" w:date="2021-09-24T16:55:00Z">
            <w:rPr>
              <w:del w:id="228" w:author="Ethan Grimes" w:date="2021-09-24T17:27:00Z"/>
              <w:rFonts w:cs="Times New Roman"/>
              <w:b/>
            </w:rPr>
          </w:rPrChange>
        </w:rPr>
      </w:pPr>
    </w:p>
    <w:p w14:paraId="333E1277" w14:textId="77777777" w:rsidR="004E041A" w:rsidDel="000A57FF" w:rsidRDefault="0066670D">
      <w:pPr>
        <w:jc w:val="both"/>
        <w:rPr>
          <w:del w:id="229" w:author="Ethan Grimes" w:date="2021-09-24T18:46:00Z"/>
          <w:rFonts w:cs="Times New Roman"/>
          <w:b/>
        </w:rPr>
      </w:pPr>
      <w:del w:id="230" w:author="Ethan Grimes" w:date="2021-09-24T18:46:00Z">
        <w:r w:rsidDel="000A57FF">
          <w:rPr>
            <w:rFonts w:cs="Times New Roman"/>
            <w:b/>
          </w:rPr>
          <w:delText>ASSUMPTION</w:delText>
        </w:r>
        <w:r w:rsidR="004E041A" w:rsidDel="000A57FF">
          <w:rPr>
            <w:rFonts w:cs="Times New Roman"/>
            <w:b/>
          </w:rPr>
          <w:delText>S</w:delText>
        </w:r>
      </w:del>
    </w:p>
    <w:p w14:paraId="6F57371E" w14:textId="77777777" w:rsidR="004E041A" w:rsidRPr="00DC4781" w:rsidRDefault="004E041A">
      <w:pPr>
        <w:jc w:val="both"/>
        <w:rPr>
          <w:rFonts w:ascii="Arial" w:hAnsi="Arial" w:cs="Arial"/>
          <w:b/>
          <w:sz w:val="19"/>
          <w:szCs w:val="19"/>
          <w:rPrChange w:id="231" w:author="Ethan Grimes" w:date="2021-09-24T18:32:00Z">
            <w:rPr>
              <w:rFonts w:cs="Times New Roman"/>
              <w:b/>
            </w:rPr>
          </w:rPrChange>
        </w:rPr>
      </w:pPr>
    </w:p>
    <w:p w14:paraId="7FEA7C92" w14:textId="77777777" w:rsidR="004E041A" w:rsidRDefault="004E041A">
      <w:pPr>
        <w:jc w:val="both"/>
        <w:rPr>
          <w:rFonts w:cs="Times New Roman"/>
          <w:b/>
        </w:rPr>
      </w:pPr>
    </w:p>
    <w:p w14:paraId="61B9E4D9" w14:textId="77777777" w:rsidR="00E84651" w:rsidRDefault="0066670D">
      <w:pPr>
        <w:jc w:val="both"/>
        <w:rPr>
          <w:ins w:id="232" w:author="Ethan Grimes" w:date="2021-09-24T18:41:00Z"/>
          <w:rFonts w:cs="Times New Roman"/>
          <w:b/>
        </w:rPr>
      </w:pPr>
      <w:del w:id="233" w:author="Ethan Grimes" w:date="2021-09-24T18:42:00Z">
        <w:r w:rsidDel="00AD6E00">
          <w:rPr>
            <w:rFonts w:cs="Times New Roman"/>
            <w:b/>
          </w:rPr>
          <w:delText xml:space="preserve"> </w:delText>
        </w:r>
      </w:del>
      <w:r>
        <w:rPr>
          <w:rFonts w:cs="Times New Roman"/>
          <w:b/>
        </w:rPr>
        <w:t>CONSTRAINTS</w:t>
      </w:r>
    </w:p>
    <w:p w14:paraId="338D43C1" w14:textId="77777777" w:rsidR="00FC5E0E" w:rsidRDefault="00FC5E0E">
      <w:pPr>
        <w:jc w:val="both"/>
        <w:rPr>
          <w:ins w:id="234" w:author="Ethan Grimes" w:date="2021-09-24T18:42:00Z"/>
          <w:rFonts w:cs="Times New Roman"/>
          <w:b/>
        </w:rPr>
      </w:pPr>
      <w:ins w:id="235" w:author="Ethan Grimes" w:date="2021-09-24T18:41:00Z">
        <w:r w:rsidRPr="00AD6E00">
          <w:rPr>
            <w:rFonts w:ascii="Arial" w:hAnsi="Arial" w:cs="Arial"/>
            <w:b/>
            <w:sz w:val="19"/>
            <w:szCs w:val="19"/>
            <w:rPrChange w:id="236" w:author="Ethan Grimes" w:date="2021-09-24T18:42:00Z">
              <w:rPr>
                <w:rFonts w:cs="Times New Roman"/>
                <w:b/>
              </w:rPr>
            </w:rPrChange>
          </w:rPr>
          <w:t xml:space="preserve">Constraints are any </w:t>
        </w:r>
        <w:r w:rsidR="00AD6E00" w:rsidRPr="00AD6E00">
          <w:rPr>
            <w:rFonts w:ascii="Arial" w:hAnsi="Arial" w:cs="Arial"/>
            <w:b/>
            <w:sz w:val="19"/>
            <w:szCs w:val="19"/>
            <w:rPrChange w:id="237" w:author="Ethan Grimes" w:date="2021-09-24T18:42:00Z">
              <w:rPr>
                <w:rFonts w:cs="Times New Roman"/>
                <w:b/>
              </w:rPr>
            </w:rPrChange>
          </w:rPr>
          <w:t xml:space="preserve">potential </w:t>
        </w:r>
        <w:r w:rsidRPr="00AD6E00">
          <w:rPr>
            <w:rFonts w:ascii="Arial" w:hAnsi="Arial" w:cs="Arial"/>
            <w:b/>
            <w:sz w:val="19"/>
            <w:szCs w:val="19"/>
            <w:rPrChange w:id="238" w:author="Ethan Grimes" w:date="2021-09-24T18:42:00Z">
              <w:rPr>
                <w:rFonts w:cs="Times New Roman"/>
                <w:b/>
              </w:rPr>
            </w:rPrChange>
          </w:rPr>
          <w:t xml:space="preserve">restrictions that may hinder the progress of developing and testing the </w:t>
        </w:r>
        <w:r w:rsidR="00AD6E00" w:rsidRPr="00AD6E00">
          <w:rPr>
            <w:rFonts w:ascii="Arial" w:hAnsi="Arial" w:cs="Arial"/>
            <w:b/>
            <w:sz w:val="19"/>
            <w:szCs w:val="19"/>
            <w:rPrChange w:id="239" w:author="Ethan Grimes" w:date="2021-09-24T18:42:00Z">
              <w:rPr>
                <w:rFonts w:cs="Times New Roman"/>
                <w:b/>
              </w:rPr>
            </w:rPrChange>
          </w:rPr>
          <w:t>Final Project</w:t>
        </w:r>
        <w:r w:rsidR="00AD6E00">
          <w:rPr>
            <w:rFonts w:cs="Times New Roman"/>
            <w:b/>
          </w:rPr>
          <w:t>.</w:t>
        </w:r>
      </w:ins>
    </w:p>
    <w:p w14:paraId="4D6D24AB" w14:textId="77777777" w:rsidR="00AD6E00" w:rsidRDefault="00AD6E00">
      <w:pPr>
        <w:jc w:val="both"/>
        <w:rPr>
          <w:rFonts w:cs="Times New Roman"/>
          <w:b/>
        </w:rPr>
      </w:pPr>
    </w:p>
    <w:tbl>
      <w:tblPr>
        <w:tblStyle w:val="TableGrid"/>
        <w:tblW w:w="0" w:type="auto"/>
        <w:tblInd w:w="0" w:type="dxa"/>
        <w:tblLook w:val="04A0" w:firstRow="1" w:lastRow="0" w:firstColumn="1" w:lastColumn="0" w:noHBand="0" w:noVBand="1"/>
      </w:tblPr>
      <w:tblGrid>
        <w:gridCol w:w="4675"/>
        <w:gridCol w:w="4675"/>
      </w:tblGrid>
      <w:tr w:rsidR="00AD6E00" w14:paraId="38BDB140" w14:textId="77777777" w:rsidTr="00AD6E00">
        <w:trPr>
          <w:ins w:id="240" w:author="Ethan Grimes" w:date="2021-09-24T18:43:00Z"/>
        </w:trPr>
        <w:tc>
          <w:tcPr>
            <w:tcW w:w="4675" w:type="dxa"/>
          </w:tcPr>
          <w:p w14:paraId="6F24A0FD" w14:textId="77777777" w:rsidR="00AD6E00" w:rsidRDefault="00AD6E00">
            <w:pPr>
              <w:jc w:val="both"/>
              <w:rPr>
                <w:ins w:id="241" w:author="Ethan Grimes" w:date="2021-09-24T18:43:00Z"/>
                <w:rFonts w:ascii="Arial" w:hAnsi="Arial" w:cs="Arial"/>
                <w:b/>
                <w:sz w:val="19"/>
                <w:szCs w:val="19"/>
              </w:rPr>
            </w:pPr>
            <w:ins w:id="242" w:author="Ethan Grimes" w:date="2021-09-24T18:43:00Z">
              <w:r>
                <w:rPr>
                  <w:rFonts w:ascii="Arial" w:hAnsi="Arial" w:cs="Arial"/>
                  <w:b/>
                  <w:sz w:val="19"/>
                  <w:szCs w:val="19"/>
                </w:rPr>
                <w:t>Constraint:</w:t>
              </w:r>
            </w:ins>
          </w:p>
        </w:tc>
        <w:tc>
          <w:tcPr>
            <w:tcW w:w="4675" w:type="dxa"/>
          </w:tcPr>
          <w:p w14:paraId="6B410730" w14:textId="77777777" w:rsidR="00AD6E00" w:rsidRDefault="00AD6E00">
            <w:pPr>
              <w:jc w:val="both"/>
              <w:rPr>
                <w:ins w:id="243" w:author="Ethan Grimes" w:date="2021-09-24T18:43:00Z"/>
                <w:rFonts w:ascii="Arial" w:hAnsi="Arial" w:cs="Arial"/>
                <w:b/>
                <w:sz w:val="19"/>
                <w:szCs w:val="19"/>
              </w:rPr>
            </w:pPr>
            <w:ins w:id="244" w:author="Ethan Grimes" w:date="2021-09-24T18:43:00Z">
              <w:r>
                <w:rPr>
                  <w:rFonts w:ascii="Arial" w:hAnsi="Arial" w:cs="Arial"/>
                  <w:b/>
                  <w:sz w:val="19"/>
                  <w:szCs w:val="19"/>
                </w:rPr>
                <w:t>Description:</w:t>
              </w:r>
            </w:ins>
          </w:p>
        </w:tc>
      </w:tr>
      <w:tr w:rsidR="00AD6E00" w14:paraId="5164D5DF" w14:textId="77777777" w:rsidTr="00AD6E00">
        <w:trPr>
          <w:ins w:id="245" w:author="Ethan Grimes" w:date="2021-09-24T18:43:00Z"/>
        </w:trPr>
        <w:tc>
          <w:tcPr>
            <w:tcW w:w="4675" w:type="dxa"/>
          </w:tcPr>
          <w:p w14:paraId="6045C4FB" w14:textId="77777777" w:rsidR="00AD6E00" w:rsidRDefault="001E3B2A">
            <w:pPr>
              <w:jc w:val="both"/>
              <w:rPr>
                <w:ins w:id="246" w:author="Ethan Grimes" w:date="2021-09-24T18:43:00Z"/>
                <w:rFonts w:ascii="Arial" w:hAnsi="Arial" w:cs="Arial"/>
                <w:b/>
                <w:sz w:val="19"/>
                <w:szCs w:val="19"/>
              </w:rPr>
            </w:pPr>
            <w:ins w:id="247" w:author="Ethan Grimes" w:date="2021-09-24T18:43:00Z">
              <w:r>
                <w:rPr>
                  <w:rFonts w:ascii="Arial" w:hAnsi="Arial" w:cs="Arial"/>
                  <w:b/>
                  <w:sz w:val="19"/>
                  <w:szCs w:val="19"/>
                </w:rPr>
                <w:t>Time</w:t>
              </w:r>
            </w:ins>
          </w:p>
        </w:tc>
        <w:tc>
          <w:tcPr>
            <w:tcW w:w="4675" w:type="dxa"/>
          </w:tcPr>
          <w:p w14:paraId="6FA2BE20" w14:textId="77777777" w:rsidR="00AD6E00" w:rsidRDefault="001E3B2A">
            <w:pPr>
              <w:jc w:val="both"/>
              <w:rPr>
                <w:ins w:id="248" w:author="Ethan Grimes" w:date="2021-09-24T18:43:00Z"/>
                <w:rFonts w:ascii="Arial" w:hAnsi="Arial" w:cs="Arial"/>
                <w:b/>
                <w:sz w:val="19"/>
                <w:szCs w:val="19"/>
              </w:rPr>
            </w:pPr>
            <w:ins w:id="249" w:author="Ethan Grimes" w:date="2021-09-24T18:44:00Z">
              <w:r>
                <w:rPr>
                  <w:rFonts w:ascii="Arial" w:hAnsi="Arial" w:cs="Arial"/>
                  <w:b/>
                  <w:sz w:val="19"/>
                  <w:szCs w:val="19"/>
                </w:rPr>
                <w:t xml:space="preserve">As the </w:t>
              </w:r>
            </w:ins>
            <w:ins w:id="250" w:author="Ethan Grimes" w:date="2021-09-24T18:45:00Z">
              <w:r w:rsidR="00602A3D">
                <w:rPr>
                  <w:rFonts w:ascii="Arial" w:hAnsi="Arial" w:cs="Arial"/>
                  <w:b/>
                  <w:sz w:val="19"/>
                  <w:szCs w:val="19"/>
                </w:rPr>
                <w:t>deadline</w:t>
              </w:r>
            </w:ins>
            <w:ins w:id="251" w:author="Ethan Grimes" w:date="2021-09-24T18:44:00Z">
              <w:r w:rsidR="002215E8">
                <w:rPr>
                  <w:rFonts w:ascii="Arial" w:hAnsi="Arial" w:cs="Arial"/>
                  <w:b/>
                  <w:sz w:val="19"/>
                  <w:szCs w:val="19"/>
                </w:rPr>
                <w:t xml:space="preserve"> for deliverables comes closer, the amount of detail </w:t>
              </w:r>
            </w:ins>
            <w:ins w:id="252" w:author="Ethan Grimes" w:date="2021-09-24T18:45:00Z">
              <w:r w:rsidR="00581C59">
                <w:rPr>
                  <w:rFonts w:ascii="Arial" w:hAnsi="Arial" w:cs="Arial"/>
                  <w:b/>
                  <w:sz w:val="19"/>
                  <w:szCs w:val="19"/>
                </w:rPr>
                <w:t>for each section of the pro</w:t>
              </w:r>
              <w:r w:rsidR="00602A3D">
                <w:rPr>
                  <w:rFonts w:ascii="Arial" w:hAnsi="Arial" w:cs="Arial"/>
                  <w:b/>
                  <w:sz w:val="19"/>
                  <w:szCs w:val="19"/>
                </w:rPr>
                <w:t>ject may be scaled down to meet the deadline.</w:t>
              </w:r>
            </w:ins>
          </w:p>
        </w:tc>
      </w:tr>
      <w:tr w:rsidR="00AD6E00" w14:paraId="332E4995" w14:textId="77777777" w:rsidTr="00AD6E00">
        <w:trPr>
          <w:ins w:id="253" w:author="Ethan Grimes" w:date="2021-09-24T18:43:00Z"/>
        </w:trPr>
        <w:tc>
          <w:tcPr>
            <w:tcW w:w="4675" w:type="dxa"/>
          </w:tcPr>
          <w:p w14:paraId="246DBCC8" w14:textId="77777777" w:rsidR="00AD6E00" w:rsidRDefault="001E3B2A">
            <w:pPr>
              <w:jc w:val="both"/>
              <w:rPr>
                <w:ins w:id="254" w:author="Ethan Grimes" w:date="2021-09-24T18:43:00Z"/>
                <w:rFonts w:ascii="Arial" w:hAnsi="Arial" w:cs="Arial"/>
                <w:b/>
                <w:sz w:val="19"/>
                <w:szCs w:val="19"/>
              </w:rPr>
            </w:pPr>
            <w:ins w:id="255" w:author="Ethan Grimes" w:date="2021-09-24T18:44:00Z">
              <w:r>
                <w:rPr>
                  <w:rFonts w:ascii="Arial" w:hAnsi="Arial" w:cs="Arial"/>
                  <w:b/>
                  <w:sz w:val="19"/>
                  <w:szCs w:val="19"/>
                </w:rPr>
                <w:t>Scope</w:t>
              </w:r>
            </w:ins>
          </w:p>
        </w:tc>
        <w:tc>
          <w:tcPr>
            <w:tcW w:w="4675" w:type="dxa"/>
          </w:tcPr>
          <w:p w14:paraId="20F0064C" w14:textId="77777777" w:rsidR="00AD6E00" w:rsidRDefault="00602A3D">
            <w:pPr>
              <w:jc w:val="both"/>
              <w:rPr>
                <w:ins w:id="256" w:author="Ethan Grimes" w:date="2021-09-24T18:43:00Z"/>
                <w:rFonts w:ascii="Arial" w:hAnsi="Arial" w:cs="Arial"/>
                <w:b/>
                <w:sz w:val="19"/>
                <w:szCs w:val="19"/>
              </w:rPr>
            </w:pPr>
            <w:ins w:id="257" w:author="Ethan Grimes" w:date="2021-09-24T18:45:00Z">
              <w:r>
                <w:rPr>
                  <w:rFonts w:ascii="Arial" w:hAnsi="Arial" w:cs="Arial"/>
                  <w:b/>
                  <w:sz w:val="19"/>
                  <w:szCs w:val="19"/>
                </w:rPr>
                <w:t>As the scope increases, the more detail and work must go into the project</w:t>
              </w:r>
            </w:ins>
            <w:ins w:id="258" w:author="Ethan Grimes" w:date="2021-09-24T18:46:00Z">
              <w:r w:rsidR="006822A8">
                <w:rPr>
                  <w:rFonts w:ascii="Arial" w:hAnsi="Arial" w:cs="Arial"/>
                  <w:b/>
                  <w:sz w:val="19"/>
                  <w:szCs w:val="19"/>
                </w:rPr>
                <w:t xml:space="preserve">. </w:t>
              </w:r>
            </w:ins>
          </w:p>
        </w:tc>
      </w:tr>
      <w:tr w:rsidR="00AD6E00" w14:paraId="3B129132" w14:textId="77777777" w:rsidTr="00AD6E00">
        <w:trPr>
          <w:ins w:id="259" w:author="Ethan Grimes" w:date="2021-09-24T18:43:00Z"/>
        </w:trPr>
        <w:tc>
          <w:tcPr>
            <w:tcW w:w="4675" w:type="dxa"/>
          </w:tcPr>
          <w:p w14:paraId="11C9A6E8" w14:textId="77777777" w:rsidR="00AD6E00" w:rsidRDefault="001E3B2A">
            <w:pPr>
              <w:jc w:val="both"/>
              <w:rPr>
                <w:ins w:id="260" w:author="Ethan Grimes" w:date="2021-09-24T18:43:00Z"/>
                <w:rFonts w:ascii="Arial" w:hAnsi="Arial" w:cs="Arial"/>
                <w:b/>
                <w:sz w:val="19"/>
                <w:szCs w:val="19"/>
              </w:rPr>
            </w:pPr>
            <w:ins w:id="261" w:author="Ethan Grimes" w:date="2021-09-24T18:44:00Z">
              <w:r>
                <w:rPr>
                  <w:rFonts w:ascii="Arial" w:hAnsi="Arial" w:cs="Arial"/>
                  <w:b/>
                  <w:sz w:val="19"/>
                  <w:szCs w:val="19"/>
                </w:rPr>
                <w:t>Management</w:t>
              </w:r>
            </w:ins>
          </w:p>
        </w:tc>
        <w:tc>
          <w:tcPr>
            <w:tcW w:w="4675" w:type="dxa"/>
          </w:tcPr>
          <w:p w14:paraId="0014DA97" w14:textId="77777777" w:rsidR="00AD6E00" w:rsidRDefault="006822A8">
            <w:pPr>
              <w:jc w:val="both"/>
              <w:rPr>
                <w:ins w:id="262" w:author="Ethan Grimes" w:date="2021-09-24T18:43:00Z"/>
                <w:rFonts w:ascii="Arial" w:hAnsi="Arial" w:cs="Arial"/>
                <w:b/>
                <w:sz w:val="19"/>
                <w:szCs w:val="19"/>
              </w:rPr>
            </w:pPr>
            <w:ins w:id="263" w:author="Ethan Grimes" w:date="2021-09-24T18:46:00Z">
              <w:r>
                <w:rPr>
                  <w:rFonts w:ascii="Arial" w:hAnsi="Arial" w:cs="Arial"/>
                  <w:b/>
                  <w:sz w:val="19"/>
                  <w:szCs w:val="19"/>
                </w:rPr>
                <w:t xml:space="preserve">Inadequate management of resources and plans may </w:t>
              </w:r>
              <w:r w:rsidR="000A57FF">
                <w:rPr>
                  <w:rFonts w:ascii="Arial" w:hAnsi="Arial" w:cs="Arial"/>
                  <w:b/>
                  <w:sz w:val="19"/>
                  <w:szCs w:val="19"/>
                </w:rPr>
                <w:t>cause c</w:t>
              </w:r>
            </w:ins>
            <w:ins w:id="264" w:author="Ethan Grimes" w:date="2021-09-24T18:47:00Z">
              <w:r w:rsidR="000A57FF">
                <w:rPr>
                  <w:rFonts w:ascii="Arial" w:hAnsi="Arial" w:cs="Arial"/>
                  <w:b/>
                  <w:sz w:val="19"/>
                  <w:szCs w:val="19"/>
                </w:rPr>
                <w:t xml:space="preserve">onfusion and hinder progress of the </w:t>
              </w:r>
              <w:r w:rsidR="005676BF">
                <w:rPr>
                  <w:rFonts w:ascii="Arial" w:hAnsi="Arial" w:cs="Arial"/>
                  <w:b/>
                  <w:sz w:val="19"/>
                  <w:szCs w:val="19"/>
                </w:rPr>
                <w:t>final project.</w:t>
              </w:r>
            </w:ins>
          </w:p>
        </w:tc>
      </w:tr>
      <w:tr w:rsidR="00AD6E00" w14:paraId="0ACFD921" w14:textId="77777777" w:rsidTr="00AD6E00">
        <w:trPr>
          <w:ins w:id="265" w:author="Ethan Grimes" w:date="2021-09-24T18:43:00Z"/>
        </w:trPr>
        <w:tc>
          <w:tcPr>
            <w:tcW w:w="4675" w:type="dxa"/>
          </w:tcPr>
          <w:p w14:paraId="525909CD" w14:textId="77777777" w:rsidR="00AD6E00" w:rsidRDefault="00603738">
            <w:pPr>
              <w:jc w:val="both"/>
              <w:rPr>
                <w:ins w:id="266" w:author="Ethan Grimes" w:date="2021-09-24T18:43:00Z"/>
                <w:rFonts w:ascii="Arial" w:hAnsi="Arial" w:cs="Arial"/>
                <w:b/>
                <w:sz w:val="19"/>
                <w:szCs w:val="19"/>
              </w:rPr>
            </w:pPr>
            <w:ins w:id="267" w:author="Ethan Grimes" w:date="2021-09-24T18:47:00Z">
              <w:r>
                <w:rPr>
                  <w:rFonts w:ascii="Arial" w:hAnsi="Arial" w:cs="Arial"/>
                  <w:b/>
                  <w:sz w:val="19"/>
                  <w:szCs w:val="19"/>
                </w:rPr>
                <w:t>Development</w:t>
              </w:r>
            </w:ins>
          </w:p>
        </w:tc>
        <w:tc>
          <w:tcPr>
            <w:tcW w:w="4675" w:type="dxa"/>
          </w:tcPr>
          <w:p w14:paraId="3CD9CE65" w14:textId="77777777" w:rsidR="00AD6E00" w:rsidRDefault="00603738">
            <w:pPr>
              <w:jc w:val="both"/>
              <w:rPr>
                <w:ins w:id="268" w:author="Ethan Grimes" w:date="2021-09-24T18:43:00Z"/>
                <w:rFonts w:ascii="Arial" w:hAnsi="Arial" w:cs="Arial"/>
                <w:b/>
                <w:sz w:val="19"/>
                <w:szCs w:val="19"/>
              </w:rPr>
            </w:pPr>
            <w:ins w:id="269" w:author="Ethan Grimes" w:date="2021-09-24T18:47:00Z">
              <w:r>
                <w:rPr>
                  <w:rFonts w:ascii="Arial" w:hAnsi="Arial" w:cs="Arial"/>
                  <w:b/>
                  <w:sz w:val="19"/>
                  <w:szCs w:val="19"/>
                </w:rPr>
                <w:t>Limited number of deve</w:t>
              </w:r>
            </w:ins>
            <w:ins w:id="270" w:author="Ethan Grimes" w:date="2021-09-24T18:48:00Z">
              <w:r>
                <w:rPr>
                  <w:rFonts w:ascii="Arial" w:hAnsi="Arial" w:cs="Arial"/>
                  <w:b/>
                  <w:sz w:val="19"/>
                  <w:szCs w:val="19"/>
                </w:rPr>
                <w:t>lopers may increase the time it takes to complete the sections of the final project</w:t>
              </w:r>
              <w:r w:rsidR="008E23D0">
                <w:rPr>
                  <w:rFonts w:ascii="Arial" w:hAnsi="Arial" w:cs="Arial"/>
                  <w:b/>
                  <w:sz w:val="19"/>
                  <w:szCs w:val="19"/>
                </w:rPr>
                <w:t>.</w:t>
              </w:r>
            </w:ins>
          </w:p>
        </w:tc>
      </w:tr>
    </w:tbl>
    <w:p w14:paraId="62C971B2" w14:textId="77777777" w:rsidR="004E041A" w:rsidRPr="00901DBF" w:rsidDel="009A4824" w:rsidRDefault="00901DBF">
      <w:pPr>
        <w:jc w:val="both"/>
        <w:rPr>
          <w:del w:id="271" w:author="Ethan Grimes" w:date="2021-09-24T18:40:00Z"/>
          <w:rFonts w:ascii="Arial" w:hAnsi="Arial" w:cs="Arial"/>
          <w:b/>
          <w:sz w:val="19"/>
          <w:szCs w:val="19"/>
        </w:rPr>
      </w:pPr>
      <w:del w:id="272" w:author="Ethan Grimes" w:date="2021-09-24T18:40:00Z">
        <w:r w:rsidDel="009A4824">
          <w:rPr>
            <w:rFonts w:ascii="Arial" w:hAnsi="Arial" w:cs="Arial"/>
            <w:b/>
            <w:sz w:val="19"/>
            <w:szCs w:val="19"/>
          </w:rPr>
          <w:delText xml:space="preserve">Constraints that will hinder the progress of the project completion </w:delText>
        </w:r>
      </w:del>
    </w:p>
    <w:p w14:paraId="651BA808" w14:textId="77777777" w:rsidR="004E041A" w:rsidRDefault="004E041A">
      <w:pPr>
        <w:jc w:val="both"/>
        <w:rPr>
          <w:rFonts w:cs="Times New Roman"/>
          <w:b/>
        </w:rPr>
      </w:pPr>
    </w:p>
    <w:p w14:paraId="710A2A19" w14:textId="77777777" w:rsidR="00E954BB" w:rsidRDefault="00E954BB">
      <w:pPr>
        <w:jc w:val="both"/>
        <w:rPr>
          <w:rFonts w:cs="Times New Roman"/>
          <w:b/>
        </w:rPr>
      </w:pPr>
    </w:p>
    <w:p w14:paraId="2DFDF034" w14:textId="77777777" w:rsidR="0066670D" w:rsidRDefault="0066670D">
      <w:pPr>
        <w:jc w:val="both"/>
        <w:rPr>
          <w:rFonts w:cs="Times New Roman"/>
          <w:b/>
        </w:rPr>
      </w:pPr>
    </w:p>
    <w:p w14:paraId="01F4BCC2" w14:textId="77777777" w:rsidR="0066670D" w:rsidRDefault="00D74AFF">
      <w:pPr>
        <w:jc w:val="both"/>
        <w:rPr>
          <w:rFonts w:cs="Times New Roman"/>
          <w:b/>
        </w:rPr>
      </w:pPr>
      <w:r>
        <w:rPr>
          <w:rFonts w:cs="Times New Roman"/>
          <w:b/>
        </w:rPr>
        <w:t>ACCEPTANCE CRITERIA</w:t>
      </w:r>
    </w:p>
    <w:tbl>
      <w:tblPr>
        <w:tblStyle w:val="TableGrid"/>
        <w:tblW w:w="0" w:type="auto"/>
        <w:tblInd w:w="0" w:type="dxa"/>
        <w:tblLook w:val="04A0" w:firstRow="1" w:lastRow="0" w:firstColumn="1" w:lastColumn="0" w:noHBand="0" w:noVBand="1"/>
      </w:tblPr>
      <w:tblGrid>
        <w:gridCol w:w="9350"/>
      </w:tblGrid>
      <w:tr w:rsidR="00224B20" w14:paraId="269E45B1" w14:textId="77777777" w:rsidTr="00224B20">
        <w:tc>
          <w:tcPr>
            <w:tcW w:w="9350" w:type="dxa"/>
          </w:tcPr>
          <w:p w14:paraId="24FA04FE" w14:textId="77777777" w:rsidR="00224B20" w:rsidRPr="00B06174" w:rsidRDefault="00CE6A29">
            <w:pPr>
              <w:pStyle w:val="ListParagraph"/>
              <w:numPr>
                <w:ilvl w:val="0"/>
                <w:numId w:val="4"/>
              </w:numPr>
              <w:jc w:val="both"/>
              <w:rPr>
                <w:rFonts w:cs="Times New Roman"/>
                <w:b/>
                <w:rPrChange w:id="273" w:author="Ethan Grimes" w:date="2021-09-24T18:32:00Z">
                  <w:rPr/>
                </w:rPrChange>
              </w:rPr>
              <w:pPrChange w:id="274" w:author="Ethan Grimes" w:date="2021-09-24T18:32:00Z">
                <w:pPr>
                  <w:jc w:val="both"/>
                </w:pPr>
              </w:pPrChange>
            </w:pPr>
            <w:ins w:id="275" w:author="Ethan Grimes" w:date="2021-09-24T18:36:00Z">
              <w:r>
                <w:rPr>
                  <w:rFonts w:cs="Times New Roman"/>
                  <w:b/>
                </w:rPr>
                <w:t xml:space="preserve">Final </w:t>
              </w:r>
            </w:ins>
            <w:ins w:id="276" w:author="Ethan Grimes" w:date="2021-09-24T18:35:00Z">
              <w:r w:rsidR="0092336D">
                <w:rPr>
                  <w:rFonts w:cs="Times New Roman"/>
                  <w:b/>
                </w:rPr>
                <w:t xml:space="preserve">Project </w:t>
              </w:r>
              <w:r>
                <w:rPr>
                  <w:rFonts w:cs="Times New Roman"/>
                  <w:b/>
                </w:rPr>
                <w:t xml:space="preserve">contains </w:t>
              </w:r>
            </w:ins>
            <w:ins w:id="277" w:author="Ethan Grimes" w:date="2021-09-24T18:38:00Z">
              <w:r w:rsidR="00D21D7C">
                <w:rPr>
                  <w:rFonts w:cs="Times New Roman"/>
                  <w:b/>
                </w:rPr>
                <w:t>s</w:t>
              </w:r>
            </w:ins>
            <w:ins w:id="278" w:author="Ethan Grimes" w:date="2021-09-24T18:35:00Z">
              <w:r>
                <w:rPr>
                  <w:rFonts w:cs="Times New Roman"/>
                  <w:b/>
                </w:rPr>
                <w:t>yste</w:t>
              </w:r>
            </w:ins>
            <w:ins w:id="279" w:author="Ethan Grimes" w:date="2021-09-24T18:36:00Z">
              <w:r>
                <w:rPr>
                  <w:rFonts w:cs="Times New Roman"/>
                  <w:b/>
                </w:rPr>
                <w:t>m requirements outlined by the project sponsor</w:t>
              </w:r>
            </w:ins>
            <w:ins w:id="280" w:author="Ethan Grimes" w:date="2021-09-24T18:37:00Z">
              <w:r w:rsidR="00D21D7C">
                <w:rPr>
                  <w:rFonts w:cs="Times New Roman"/>
                  <w:b/>
                </w:rPr>
                <w:t>(s)</w:t>
              </w:r>
            </w:ins>
            <w:ins w:id="281" w:author="Ethan Grimes" w:date="2021-09-24T18:36:00Z">
              <w:r>
                <w:rPr>
                  <w:rFonts w:cs="Times New Roman"/>
                  <w:b/>
                </w:rPr>
                <w:t>.</w:t>
              </w:r>
            </w:ins>
          </w:p>
        </w:tc>
      </w:tr>
      <w:tr w:rsidR="00224B20" w14:paraId="72127A95" w14:textId="77777777" w:rsidTr="00224B20">
        <w:tc>
          <w:tcPr>
            <w:tcW w:w="9350" w:type="dxa"/>
          </w:tcPr>
          <w:p w14:paraId="20E4515F" w14:textId="77777777" w:rsidR="00224B20" w:rsidRPr="00B06174" w:rsidRDefault="00CE6A29">
            <w:pPr>
              <w:pStyle w:val="ListParagraph"/>
              <w:numPr>
                <w:ilvl w:val="0"/>
                <w:numId w:val="4"/>
              </w:numPr>
              <w:jc w:val="both"/>
              <w:rPr>
                <w:rFonts w:cs="Times New Roman"/>
                <w:b/>
                <w:rPrChange w:id="282" w:author="Ethan Grimes" w:date="2021-09-24T18:32:00Z">
                  <w:rPr/>
                </w:rPrChange>
              </w:rPr>
              <w:pPrChange w:id="283" w:author="Ethan Grimes" w:date="2021-09-24T18:32:00Z">
                <w:pPr>
                  <w:jc w:val="both"/>
                </w:pPr>
              </w:pPrChange>
            </w:pPr>
            <w:ins w:id="284" w:author="Ethan Grimes" w:date="2021-09-24T18:36:00Z">
              <w:r>
                <w:rPr>
                  <w:rFonts w:cs="Times New Roman"/>
                  <w:b/>
                </w:rPr>
                <w:t>Final Project is operational with no bugs.</w:t>
              </w:r>
            </w:ins>
          </w:p>
        </w:tc>
      </w:tr>
      <w:tr w:rsidR="00224B20" w14:paraId="6D4EBB67" w14:textId="77777777" w:rsidTr="00224B20">
        <w:tc>
          <w:tcPr>
            <w:tcW w:w="9350" w:type="dxa"/>
          </w:tcPr>
          <w:p w14:paraId="49F5947F" w14:textId="77777777" w:rsidR="00224B20" w:rsidRPr="00B06174" w:rsidRDefault="00CE6A29">
            <w:pPr>
              <w:pStyle w:val="ListParagraph"/>
              <w:numPr>
                <w:ilvl w:val="0"/>
                <w:numId w:val="4"/>
              </w:numPr>
              <w:jc w:val="both"/>
              <w:rPr>
                <w:rFonts w:cs="Times New Roman"/>
                <w:b/>
                <w:rPrChange w:id="285" w:author="Ethan Grimes" w:date="2021-09-24T18:32:00Z">
                  <w:rPr/>
                </w:rPrChange>
              </w:rPr>
              <w:pPrChange w:id="286" w:author="Ethan Grimes" w:date="2021-09-24T18:32:00Z">
                <w:pPr>
                  <w:jc w:val="both"/>
                </w:pPr>
              </w:pPrChange>
            </w:pPr>
            <w:ins w:id="287" w:author="Ethan Grimes" w:date="2021-09-24T18:36:00Z">
              <w:r>
                <w:rPr>
                  <w:rFonts w:cs="Times New Roman"/>
                  <w:b/>
                </w:rPr>
                <w:t xml:space="preserve">Final Project </w:t>
              </w:r>
            </w:ins>
            <w:ins w:id="288" w:author="Ethan Grimes" w:date="2021-09-24T18:37:00Z">
              <w:r w:rsidR="00E17D6A">
                <w:rPr>
                  <w:rFonts w:cs="Times New Roman"/>
                  <w:b/>
                </w:rPr>
                <w:t xml:space="preserve">incorporates changes </w:t>
              </w:r>
              <w:r w:rsidR="00D21D7C">
                <w:rPr>
                  <w:rFonts w:cs="Times New Roman"/>
                  <w:b/>
                </w:rPr>
                <w:t>submitted by the project sponsor(s)</w:t>
              </w:r>
            </w:ins>
            <w:ins w:id="289" w:author="Ethan Grimes" w:date="2021-09-24T18:38:00Z">
              <w:r w:rsidR="00D21D7C">
                <w:rPr>
                  <w:rFonts w:cs="Times New Roman"/>
                  <w:b/>
                </w:rPr>
                <w:t>.</w:t>
              </w:r>
            </w:ins>
          </w:p>
        </w:tc>
      </w:tr>
      <w:tr w:rsidR="00224B20" w14:paraId="234EBCE5" w14:textId="77777777" w:rsidTr="00224B20">
        <w:tc>
          <w:tcPr>
            <w:tcW w:w="9350" w:type="dxa"/>
          </w:tcPr>
          <w:p w14:paraId="00785482" w14:textId="77777777" w:rsidR="00224B20" w:rsidRPr="00B06174" w:rsidRDefault="00711B32">
            <w:pPr>
              <w:pStyle w:val="ListParagraph"/>
              <w:numPr>
                <w:ilvl w:val="0"/>
                <w:numId w:val="4"/>
              </w:numPr>
              <w:jc w:val="both"/>
              <w:rPr>
                <w:rFonts w:cs="Times New Roman"/>
                <w:b/>
                <w:rPrChange w:id="290" w:author="Ethan Grimes" w:date="2021-09-24T18:32:00Z">
                  <w:rPr/>
                </w:rPrChange>
              </w:rPr>
              <w:pPrChange w:id="291" w:author="Ethan Grimes" w:date="2021-09-24T18:32:00Z">
                <w:pPr>
                  <w:jc w:val="both"/>
                </w:pPr>
              </w:pPrChange>
            </w:pPr>
            <w:ins w:id="292" w:author="Ethan Grimes" w:date="2021-09-24T18:38:00Z">
              <w:r>
                <w:rPr>
                  <w:rFonts w:cs="Times New Roman"/>
                  <w:b/>
                </w:rPr>
                <w:t>Final Project follows the Internet Policy Guidelines outlined by the University of Louisville.</w:t>
              </w:r>
            </w:ins>
          </w:p>
        </w:tc>
      </w:tr>
      <w:tr w:rsidR="00224B20" w14:paraId="16420CD6" w14:textId="77777777" w:rsidTr="00224B20">
        <w:tc>
          <w:tcPr>
            <w:tcW w:w="9350" w:type="dxa"/>
          </w:tcPr>
          <w:p w14:paraId="1EB1637A" w14:textId="77777777" w:rsidR="00224B20" w:rsidRPr="00B06174" w:rsidRDefault="000B63AF">
            <w:pPr>
              <w:pStyle w:val="ListParagraph"/>
              <w:numPr>
                <w:ilvl w:val="0"/>
                <w:numId w:val="4"/>
              </w:numPr>
              <w:jc w:val="both"/>
              <w:rPr>
                <w:rFonts w:cs="Times New Roman"/>
                <w:b/>
                <w:rPrChange w:id="293" w:author="Ethan Grimes" w:date="2021-09-24T18:32:00Z">
                  <w:rPr/>
                </w:rPrChange>
              </w:rPr>
              <w:pPrChange w:id="294" w:author="Ethan Grimes" w:date="2021-09-24T18:32:00Z">
                <w:pPr>
                  <w:jc w:val="both"/>
                </w:pPr>
              </w:pPrChange>
            </w:pPr>
            <w:ins w:id="295" w:author="Ethan Grimes" w:date="2021-09-24T18:39:00Z">
              <w:r>
                <w:rPr>
                  <w:rFonts w:cs="Times New Roman"/>
                  <w:b/>
                </w:rPr>
                <w:t>Final Project incorporates operational database to save data and has recovery function.</w:t>
              </w:r>
            </w:ins>
          </w:p>
        </w:tc>
      </w:tr>
      <w:tr w:rsidR="00224B20" w:rsidDel="00C62608" w14:paraId="52A5880D" w14:textId="77777777" w:rsidTr="00224B20">
        <w:trPr>
          <w:del w:id="296" w:author="Ethan Grimes" w:date="2021-09-24T18:39:00Z"/>
        </w:trPr>
        <w:tc>
          <w:tcPr>
            <w:tcW w:w="9350" w:type="dxa"/>
          </w:tcPr>
          <w:p w14:paraId="7EF330D6" w14:textId="77777777" w:rsidR="00224B20" w:rsidRPr="00B06174" w:rsidDel="00C62608" w:rsidRDefault="00224B20">
            <w:pPr>
              <w:pStyle w:val="ListParagraph"/>
              <w:numPr>
                <w:ilvl w:val="0"/>
                <w:numId w:val="4"/>
              </w:numPr>
              <w:jc w:val="both"/>
              <w:rPr>
                <w:del w:id="297" w:author="Ethan Grimes" w:date="2021-09-24T18:39:00Z"/>
                <w:rFonts w:cs="Times New Roman"/>
                <w:b/>
                <w:rPrChange w:id="298" w:author="Ethan Grimes" w:date="2021-09-24T18:32:00Z">
                  <w:rPr>
                    <w:del w:id="299" w:author="Ethan Grimes" w:date="2021-09-24T18:39:00Z"/>
                  </w:rPr>
                </w:rPrChange>
              </w:rPr>
              <w:pPrChange w:id="300" w:author="Ethan Grimes" w:date="2021-09-24T18:32:00Z">
                <w:pPr>
                  <w:jc w:val="both"/>
                </w:pPr>
              </w:pPrChange>
            </w:pPr>
          </w:p>
        </w:tc>
      </w:tr>
      <w:tr w:rsidR="00224B20" w:rsidDel="00C62608" w14:paraId="33B443C7" w14:textId="77777777" w:rsidTr="00224B20">
        <w:trPr>
          <w:del w:id="301" w:author="Ethan Grimes" w:date="2021-09-24T18:39:00Z"/>
        </w:trPr>
        <w:tc>
          <w:tcPr>
            <w:tcW w:w="9350" w:type="dxa"/>
          </w:tcPr>
          <w:p w14:paraId="33613829" w14:textId="77777777" w:rsidR="00224B20" w:rsidRPr="00B06174" w:rsidDel="00C62608" w:rsidRDefault="00224B20">
            <w:pPr>
              <w:pStyle w:val="ListParagraph"/>
              <w:numPr>
                <w:ilvl w:val="0"/>
                <w:numId w:val="4"/>
              </w:numPr>
              <w:jc w:val="both"/>
              <w:rPr>
                <w:del w:id="302" w:author="Ethan Grimes" w:date="2021-09-24T18:39:00Z"/>
                <w:rFonts w:cs="Times New Roman"/>
                <w:b/>
                <w:rPrChange w:id="303" w:author="Ethan Grimes" w:date="2021-09-24T18:32:00Z">
                  <w:rPr>
                    <w:del w:id="304" w:author="Ethan Grimes" w:date="2021-09-24T18:39:00Z"/>
                  </w:rPr>
                </w:rPrChange>
              </w:rPr>
              <w:pPrChange w:id="305" w:author="Ethan Grimes" w:date="2021-09-24T18:32:00Z">
                <w:pPr>
                  <w:jc w:val="both"/>
                </w:pPr>
              </w:pPrChange>
            </w:pPr>
          </w:p>
        </w:tc>
      </w:tr>
      <w:tr w:rsidR="00224B20" w:rsidDel="00C62608" w14:paraId="7922CC24" w14:textId="77777777" w:rsidTr="00224B20">
        <w:trPr>
          <w:del w:id="306" w:author="Ethan Grimes" w:date="2021-09-24T18:39:00Z"/>
        </w:trPr>
        <w:tc>
          <w:tcPr>
            <w:tcW w:w="9350" w:type="dxa"/>
          </w:tcPr>
          <w:p w14:paraId="2598FCB1" w14:textId="77777777" w:rsidR="00224B20" w:rsidRPr="00B06174" w:rsidDel="00C62608" w:rsidRDefault="00224B20">
            <w:pPr>
              <w:pStyle w:val="ListParagraph"/>
              <w:numPr>
                <w:ilvl w:val="0"/>
                <w:numId w:val="4"/>
              </w:numPr>
              <w:jc w:val="both"/>
              <w:rPr>
                <w:del w:id="307" w:author="Ethan Grimes" w:date="2021-09-24T18:39:00Z"/>
                <w:rFonts w:cs="Times New Roman"/>
                <w:b/>
                <w:rPrChange w:id="308" w:author="Ethan Grimes" w:date="2021-09-24T18:32:00Z">
                  <w:rPr>
                    <w:del w:id="309" w:author="Ethan Grimes" w:date="2021-09-24T18:39:00Z"/>
                  </w:rPr>
                </w:rPrChange>
              </w:rPr>
              <w:pPrChange w:id="310" w:author="Ethan Grimes" w:date="2021-09-24T18:32:00Z">
                <w:pPr>
                  <w:jc w:val="both"/>
                </w:pPr>
              </w:pPrChange>
            </w:pPr>
          </w:p>
        </w:tc>
      </w:tr>
    </w:tbl>
    <w:p w14:paraId="46FE89F9" w14:textId="77777777" w:rsidR="004E041A" w:rsidRDefault="004E041A">
      <w:pPr>
        <w:jc w:val="both"/>
        <w:rPr>
          <w:rFonts w:cs="Times New Roman"/>
          <w:b/>
        </w:rPr>
      </w:pPr>
    </w:p>
    <w:p w14:paraId="2DFFE9E7" w14:textId="77777777" w:rsidR="00E76F46" w:rsidRDefault="00E76F46">
      <w:pPr>
        <w:jc w:val="both"/>
        <w:rPr>
          <w:rFonts w:cs="Times New Roman"/>
          <w:b/>
        </w:rPr>
      </w:pPr>
    </w:p>
    <w:p w14:paraId="4DBD1198" w14:textId="77777777" w:rsidR="00E76F46" w:rsidRDefault="00E76F46">
      <w:pPr>
        <w:jc w:val="both"/>
        <w:rPr>
          <w:rFonts w:cs="Times New Roman"/>
          <w:b/>
        </w:rPr>
      </w:pPr>
    </w:p>
    <w:p w14:paraId="6958C36A" w14:textId="77777777" w:rsidR="00E76F46" w:rsidDel="00C62608" w:rsidRDefault="00E76F46">
      <w:pPr>
        <w:jc w:val="both"/>
        <w:rPr>
          <w:del w:id="311" w:author="Ethan Grimes" w:date="2021-09-24T18:40:00Z"/>
          <w:rFonts w:cs="Times New Roman"/>
          <w:b/>
        </w:rPr>
      </w:pPr>
    </w:p>
    <w:p w14:paraId="0D4DB97D" w14:textId="77777777" w:rsidR="00E76F46" w:rsidDel="00C62608" w:rsidRDefault="00E76F46">
      <w:pPr>
        <w:jc w:val="both"/>
        <w:rPr>
          <w:del w:id="312" w:author="Ethan Grimes" w:date="2021-09-24T18:40:00Z"/>
          <w:rFonts w:cs="Times New Roman"/>
          <w:b/>
        </w:rPr>
      </w:pPr>
    </w:p>
    <w:p w14:paraId="79D1AD2C" w14:textId="77777777" w:rsidR="00E76F46" w:rsidDel="00C62608" w:rsidRDefault="00E76F46">
      <w:pPr>
        <w:jc w:val="both"/>
        <w:rPr>
          <w:del w:id="313" w:author="Ethan Grimes" w:date="2021-09-24T18:40:00Z"/>
          <w:rFonts w:cs="Times New Roman"/>
          <w:b/>
        </w:rPr>
      </w:pPr>
    </w:p>
    <w:p w14:paraId="7BED7D19" w14:textId="77777777" w:rsidR="00E76F46" w:rsidDel="00C62608" w:rsidRDefault="00E76F46">
      <w:pPr>
        <w:jc w:val="both"/>
        <w:rPr>
          <w:del w:id="314" w:author="Ethan Grimes" w:date="2021-09-24T18:40:00Z"/>
          <w:rFonts w:cs="Times New Roman"/>
          <w:b/>
        </w:rPr>
      </w:pPr>
    </w:p>
    <w:p w14:paraId="60E51BB2" w14:textId="77777777" w:rsidR="00E76F46" w:rsidDel="00C62608" w:rsidRDefault="00E76F46">
      <w:pPr>
        <w:jc w:val="both"/>
        <w:rPr>
          <w:del w:id="315" w:author="Ethan Grimes" w:date="2021-09-24T18:40:00Z"/>
          <w:rFonts w:cs="Times New Roman"/>
          <w:b/>
        </w:rPr>
      </w:pPr>
    </w:p>
    <w:p w14:paraId="50645FFE" w14:textId="77777777" w:rsidR="00514513" w:rsidDel="00C62608" w:rsidRDefault="00514513">
      <w:pPr>
        <w:jc w:val="both"/>
        <w:rPr>
          <w:del w:id="316" w:author="Ethan Grimes" w:date="2021-09-24T18:40:00Z"/>
          <w:rFonts w:cs="Times New Roman"/>
        </w:rPr>
      </w:pPr>
    </w:p>
    <w:p w14:paraId="35C3756E" w14:textId="77777777" w:rsidR="00514513" w:rsidDel="00C62608" w:rsidRDefault="00514513">
      <w:pPr>
        <w:jc w:val="both"/>
        <w:rPr>
          <w:del w:id="317" w:author="Ethan Grimes" w:date="2021-09-24T18:40:00Z"/>
          <w:rFonts w:cs="Times New Roman"/>
        </w:rPr>
      </w:pPr>
    </w:p>
    <w:p w14:paraId="267CD4DB" w14:textId="77777777" w:rsidR="00514513" w:rsidDel="00C62608" w:rsidRDefault="00514513">
      <w:pPr>
        <w:jc w:val="both"/>
        <w:rPr>
          <w:del w:id="318" w:author="Ethan Grimes" w:date="2021-09-24T18:40:00Z"/>
          <w:rFonts w:cs="Times New Roman"/>
        </w:rPr>
      </w:pPr>
    </w:p>
    <w:p w14:paraId="1DFE8B82" w14:textId="77777777" w:rsidR="00514513" w:rsidDel="00C62608" w:rsidRDefault="00514513">
      <w:pPr>
        <w:jc w:val="both"/>
        <w:rPr>
          <w:del w:id="319" w:author="Ethan Grimes" w:date="2021-09-24T18:40:00Z"/>
          <w:rFonts w:cs="Times New Roman"/>
        </w:rPr>
      </w:pPr>
    </w:p>
    <w:p w14:paraId="493ACBAC" w14:textId="77777777" w:rsidR="00514513" w:rsidDel="00C62608" w:rsidRDefault="00514513">
      <w:pPr>
        <w:jc w:val="both"/>
        <w:rPr>
          <w:del w:id="320" w:author="Ethan Grimes" w:date="2021-09-24T18:40:00Z"/>
          <w:rFonts w:cs="Times New Roman"/>
        </w:rPr>
      </w:pPr>
    </w:p>
    <w:p w14:paraId="6FA47054" w14:textId="77777777" w:rsidR="00514513" w:rsidDel="00C62608" w:rsidRDefault="00514513">
      <w:pPr>
        <w:jc w:val="both"/>
        <w:rPr>
          <w:del w:id="321" w:author="Ethan Grimes" w:date="2021-09-24T18:40:00Z"/>
          <w:rFonts w:cs="Times New Roman"/>
        </w:rPr>
      </w:pPr>
    </w:p>
    <w:p w14:paraId="12764778" w14:textId="77777777" w:rsidR="00514513" w:rsidDel="00C62608" w:rsidRDefault="00514513">
      <w:pPr>
        <w:jc w:val="both"/>
        <w:rPr>
          <w:del w:id="322" w:author="Ethan Grimes" w:date="2021-09-24T18:40:00Z"/>
          <w:rFonts w:cs="Times New Roman"/>
        </w:rPr>
      </w:pPr>
    </w:p>
    <w:p w14:paraId="5EA0914C" w14:textId="77777777" w:rsidR="00514513" w:rsidDel="00C62608" w:rsidRDefault="00514513">
      <w:pPr>
        <w:jc w:val="both"/>
        <w:rPr>
          <w:del w:id="323" w:author="Ethan Grimes" w:date="2021-09-24T18:40:00Z"/>
          <w:rFonts w:cs="Times New Roman"/>
        </w:rPr>
      </w:pPr>
    </w:p>
    <w:p w14:paraId="50F2EE1F" w14:textId="77777777" w:rsidR="00514513" w:rsidDel="00C62608" w:rsidRDefault="00514513">
      <w:pPr>
        <w:jc w:val="both"/>
        <w:rPr>
          <w:del w:id="324" w:author="Ethan Grimes" w:date="2021-09-24T18:40:00Z"/>
          <w:rFonts w:cs="Times New Roman"/>
        </w:rPr>
      </w:pPr>
    </w:p>
    <w:p w14:paraId="12A5E91E" w14:textId="77777777" w:rsidR="00514513" w:rsidDel="00C62608" w:rsidRDefault="00514513">
      <w:pPr>
        <w:jc w:val="both"/>
        <w:rPr>
          <w:del w:id="325" w:author="Ethan Grimes" w:date="2021-09-24T18:40:00Z"/>
          <w:rFonts w:cs="Times New Roman"/>
        </w:rPr>
      </w:pPr>
    </w:p>
    <w:p w14:paraId="01ECCCD0" w14:textId="77777777" w:rsidR="00514513" w:rsidDel="00C62608" w:rsidRDefault="00514513">
      <w:pPr>
        <w:jc w:val="both"/>
        <w:rPr>
          <w:del w:id="326" w:author="Ethan Grimes" w:date="2021-09-24T18:40:00Z"/>
          <w:rFonts w:cs="Times New Roman"/>
        </w:rPr>
      </w:pPr>
    </w:p>
    <w:p w14:paraId="747A01C7" w14:textId="77777777" w:rsidR="00E76F46" w:rsidRPr="00190E1B" w:rsidRDefault="007D2499">
      <w:pPr>
        <w:jc w:val="both"/>
        <w:rPr>
          <w:rFonts w:cs="Times New Roman"/>
        </w:rPr>
      </w:pPr>
      <w:r>
        <w:rPr>
          <w:rFonts w:cs="Times New Roman"/>
        </w:rPr>
        <w:t> </w:t>
      </w:r>
      <w:r>
        <w:rPr>
          <w:rFonts w:cs="Times New Roman"/>
          <w:b/>
        </w:rPr>
        <w:t>ESTIMATED MILESTONES SCHEDULE</w:t>
      </w:r>
    </w:p>
    <w:p w14:paraId="07A334AC" w14:textId="77777777" w:rsidR="00E76F46" w:rsidRDefault="007D2499">
      <w:pPr>
        <w:jc w:val="both"/>
      </w:pPr>
      <w:r>
        <w:rPr>
          <w:rFonts w:cs="Times New Roman"/>
        </w:rPr>
        <w:t> </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128"/>
        <w:gridCol w:w="2216"/>
      </w:tblGrid>
      <w:tr w:rsidR="00E76F46" w14:paraId="76367D36" w14:textId="77777777">
        <w:trPr>
          <w:cantSplit/>
        </w:trPr>
        <w:tc>
          <w:tcPr>
            <w:tcW w:w="5000" w:type="pct"/>
            <w:gridSpan w:val="2"/>
            <w:tcBorders>
              <w:top w:val="single" w:sz="6" w:space="0" w:color="auto"/>
              <w:left w:val="single" w:sz="6" w:space="0" w:color="auto"/>
              <w:bottom w:val="nil"/>
              <w:right w:val="single" w:sz="6" w:space="0" w:color="auto"/>
            </w:tcBorders>
            <w:shd w:val="clear" w:color="auto" w:fill="D0CECE" w:themeFill="background2" w:themeFillShade="E6"/>
            <w:hideMark/>
          </w:tcPr>
          <w:p w14:paraId="1B285AF7" w14:textId="77777777" w:rsidR="00E76F46" w:rsidRDefault="007D2499">
            <w:pPr>
              <w:numPr>
                <w:ilvl w:val="12"/>
                <w:numId w:val="0"/>
              </w:numPr>
              <w:spacing w:before="60" w:after="60" w:line="480" w:lineRule="auto"/>
              <w:jc w:val="left"/>
            </w:pPr>
            <w:r>
              <w:rPr>
                <w:rFonts w:eastAsia="Times New Roman" w:cs="Times New Roman"/>
                <w:sz w:val="28"/>
                <w:szCs w:val="28"/>
              </w:rPr>
              <w:lastRenderedPageBreak/>
              <w:t>Estimated Schedules</w:t>
            </w:r>
          </w:p>
        </w:tc>
      </w:tr>
      <w:tr w:rsidR="00E76F46" w14:paraId="4AB837A5" w14:textId="77777777">
        <w:tc>
          <w:tcPr>
            <w:tcW w:w="3814" w:type="pct"/>
            <w:tcBorders>
              <w:top w:val="single" w:sz="6" w:space="0" w:color="auto"/>
              <w:left w:val="single" w:sz="6" w:space="0" w:color="auto"/>
              <w:bottom w:val="single" w:sz="6" w:space="0" w:color="auto"/>
              <w:right w:val="single" w:sz="6" w:space="0" w:color="auto"/>
            </w:tcBorders>
            <w:shd w:val="clear" w:color="auto" w:fill="E7E6E6" w:themeFill="background2"/>
            <w:hideMark/>
          </w:tcPr>
          <w:p w14:paraId="236E6566" w14:textId="77777777" w:rsidR="00E76F46" w:rsidRDefault="007D2499">
            <w:pPr>
              <w:numPr>
                <w:ilvl w:val="12"/>
                <w:numId w:val="0"/>
              </w:numPr>
              <w:spacing w:before="60" w:after="60" w:line="480" w:lineRule="auto"/>
              <w:jc w:val="left"/>
            </w:pPr>
            <w:r>
              <w:rPr>
                <w:rFonts w:eastAsia="Times New Roman" w:cs="Times New Roman"/>
                <w:b/>
                <w:szCs w:val="24"/>
              </w:rPr>
              <w:t>Project Milestone</w:t>
            </w:r>
          </w:p>
        </w:tc>
        <w:tc>
          <w:tcPr>
            <w:tcW w:w="1186" w:type="pct"/>
            <w:tcBorders>
              <w:top w:val="single" w:sz="6" w:space="0" w:color="auto"/>
              <w:left w:val="single" w:sz="6" w:space="0" w:color="auto"/>
              <w:bottom w:val="single" w:sz="6" w:space="0" w:color="auto"/>
              <w:right w:val="single" w:sz="6" w:space="0" w:color="auto"/>
            </w:tcBorders>
            <w:shd w:val="clear" w:color="auto" w:fill="E7E6E6" w:themeFill="background2"/>
            <w:hideMark/>
          </w:tcPr>
          <w:p w14:paraId="5D34B95E" w14:textId="77777777" w:rsidR="00E76F46" w:rsidRDefault="007D2499">
            <w:pPr>
              <w:numPr>
                <w:ilvl w:val="12"/>
                <w:numId w:val="0"/>
              </w:numPr>
              <w:spacing w:before="60" w:after="60" w:line="480" w:lineRule="auto"/>
            </w:pPr>
            <w:r>
              <w:rPr>
                <w:rFonts w:eastAsia="Times New Roman" w:cs="Times New Roman"/>
                <w:b/>
                <w:szCs w:val="24"/>
              </w:rPr>
              <w:t>Target Date</w:t>
            </w:r>
          </w:p>
        </w:tc>
      </w:tr>
      <w:tr w:rsidR="00E76F46" w14:paraId="366C9F08" w14:textId="77777777">
        <w:tc>
          <w:tcPr>
            <w:tcW w:w="3814" w:type="pct"/>
            <w:tcBorders>
              <w:top w:val="single" w:sz="6" w:space="0" w:color="auto"/>
              <w:left w:val="single" w:sz="6" w:space="0" w:color="auto"/>
              <w:bottom w:val="single" w:sz="4" w:space="0" w:color="auto"/>
              <w:right w:val="single" w:sz="4" w:space="0" w:color="auto"/>
            </w:tcBorders>
            <w:hideMark/>
          </w:tcPr>
          <w:p w14:paraId="183B8F62" w14:textId="77777777" w:rsidR="00E76F46" w:rsidRDefault="007D2499">
            <w:pPr>
              <w:tabs>
                <w:tab w:val="left" w:pos="360"/>
              </w:tabs>
              <w:spacing w:before="60" w:after="60" w:line="480" w:lineRule="auto"/>
              <w:ind w:left="360"/>
              <w:jc w:val="left"/>
            </w:pPr>
            <w:r>
              <w:rPr>
                <w:rFonts w:eastAsia="Times New Roman" w:cs="Times New Roman"/>
                <w:szCs w:val="24"/>
              </w:rPr>
              <w:t>Project Started</w:t>
            </w:r>
          </w:p>
        </w:tc>
        <w:tc>
          <w:tcPr>
            <w:tcW w:w="1186" w:type="pct"/>
            <w:tcBorders>
              <w:top w:val="single" w:sz="6" w:space="0" w:color="auto"/>
              <w:left w:val="single" w:sz="4" w:space="0" w:color="auto"/>
              <w:bottom w:val="single" w:sz="4" w:space="0" w:color="auto"/>
              <w:right w:val="single" w:sz="6" w:space="0" w:color="auto"/>
            </w:tcBorders>
            <w:hideMark/>
          </w:tcPr>
          <w:p w14:paraId="3FF85F4B" w14:textId="77777777" w:rsidR="00E76F46" w:rsidRDefault="00671514">
            <w:r>
              <w:t>09/27</w:t>
            </w:r>
            <w:r w:rsidR="00C50563">
              <w:t>/2021</w:t>
            </w:r>
          </w:p>
        </w:tc>
      </w:tr>
      <w:tr w:rsidR="00B62064" w14:paraId="207C1B6B" w14:textId="77777777">
        <w:trPr>
          <w:ins w:id="327" w:author="Ethan Grimes" w:date="2021-10-02T10:08:00Z"/>
        </w:trPr>
        <w:tc>
          <w:tcPr>
            <w:tcW w:w="3814" w:type="pct"/>
            <w:tcBorders>
              <w:top w:val="single" w:sz="6" w:space="0" w:color="auto"/>
              <w:left w:val="single" w:sz="6" w:space="0" w:color="auto"/>
              <w:bottom w:val="single" w:sz="4" w:space="0" w:color="auto"/>
              <w:right w:val="single" w:sz="4" w:space="0" w:color="auto"/>
            </w:tcBorders>
          </w:tcPr>
          <w:p w14:paraId="001DC722" w14:textId="77777777" w:rsidR="00B62064" w:rsidRDefault="00B62064">
            <w:pPr>
              <w:tabs>
                <w:tab w:val="left" w:pos="360"/>
              </w:tabs>
              <w:spacing w:before="60" w:after="60" w:line="480" w:lineRule="auto"/>
              <w:jc w:val="left"/>
              <w:rPr>
                <w:ins w:id="328" w:author="Ethan Grimes" w:date="2021-10-02T10:08:00Z"/>
                <w:rFonts w:eastAsia="Times New Roman" w:cs="Times New Roman"/>
                <w:szCs w:val="24"/>
              </w:rPr>
              <w:pPrChange w:id="329" w:author="Ethan Grimes" w:date="2021-10-02T10:08:00Z">
                <w:pPr>
                  <w:tabs>
                    <w:tab w:val="left" w:pos="360"/>
                  </w:tabs>
                  <w:spacing w:before="60" w:after="60" w:line="480" w:lineRule="auto"/>
                  <w:ind w:left="360"/>
                  <w:jc w:val="left"/>
                </w:pPr>
              </w:pPrChange>
            </w:pPr>
            <w:ins w:id="330" w:author="Ethan Grimes" w:date="2021-10-02T10:08:00Z">
              <w:r>
                <w:rPr>
                  <w:rFonts w:eastAsia="Times New Roman" w:cs="Times New Roman"/>
                  <w:szCs w:val="24"/>
                </w:rPr>
                <w:t>Complete Half of Deliver</w:t>
              </w:r>
            </w:ins>
            <w:ins w:id="331" w:author="Ethan Grimes" w:date="2021-10-02T10:09:00Z">
              <w:r>
                <w:rPr>
                  <w:rFonts w:eastAsia="Times New Roman" w:cs="Times New Roman"/>
                  <w:szCs w:val="24"/>
                </w:rPr>
                <w:t>a</w:t>
              </w:r>
            </w:ins>
            <w:ins w:id="332" w:author="Ethan Grimes" w:date="2021-10-02T10:08:00Z">
              <w:r>
                <w:rPr>
                  <w:rFonts w:eastAsia="Times New Roman" w:cs="Times New Roman"/>
                  <w:szCs w:val="24"/>
                </w:rPr>
                <w:t>bles</w:t>
              </w:r>
            </w:ins>
          </w:p>
        </w:tc>
        <w:tc>
          <w:tcPr>
            <w:tcW w:w="1186" w:type="pct"/>
            <w:tcBorders>
              <w:top w:val="single" w:sz="6" w:space="0" w:color="auto"/>
              <w:left w:val="single" w:sz="4" w:space="0" w:color="auto"/>
              <w:bottom w:val="single" w:sz="4" w:space="0" w:color="auto"/>
              <w:right w:val="single" w:sz="6" w:space="0" w:color="auto"/>
            </w:tcBorders>
          </w:tcPr>
          <w:p w14:paraId="116D12EF" w14:textId="77777777" w:rsidR="00B62064" w:rsidRDefault="00B62064">
            <w:pPr>
              <w:rPr>
                <w:ins w:id="333" w:author="Ethan Grimes" w:date="2021-10-02T10:08:00Z"/>
              </w:rPr>
            </w:pPr>
            <w:ins w:id="334" w:author="Ethan Grimes" w:date="2021-10-02T10:08:00Z">
              <w:r>
                <w:t>10/10/21</w:t>
              </w:r>
            </w:ins>
          </w:p>
        </w:tc>
      </w:tr>
      <w:tr w:rsidR="00B62064" w14:paraId="23A60718" w14:textId="77777777">
        <w:trPr>
          <w:ins w:id="335" w:author="Ethan Grimes" w:date="2021-10-02T10:09:00Z"/>
        </w:trPr>
        <w:tc>
          <w:tcPr>
            <w:tcW w:w="3814" w:type="pct"/>
            <w:tcBorders>
              <w:top w:val="single" w:sz="6" w:space="0" w:color="auto"/>
              <w:left w:val="single" w:sz="6" w:space="0" w:color="auto"/>
              <w:bottom w:val="single" w:sz="4" w:space="0" w:color="auto"/>
              <w:right w:val="single" w:sz="4" w:space="0" w:color="auto"/>
            </w:tcBorders>
          </w:tcPr>
          <w:p w14:paraId="54348961" w14:textId="77777777" w:rsidR="00B62064" w:rsidRDefault="00B62064" w:rsidP="00B62064">
            <w:pPr>
              <w:tabs>
                <w:tab w:val="left" w:pos="360"/>
              </w:tabs>
              <w:spacing w:before="60" w:after="60" w:line="480" w:lineRule="auto"/>
              <w:jc w:val="left"/>
              <w:rPr>
                <w:ins w:id="336" w:author="Ethan Grimes" w:date="2021-10-02T10:09:00Z"/>
                <w:rFonts w:eastAsia="Times New Roman" w:cs="Times New Roman"/>
                <w:szCs w:val="24"/>
              </w:rPr>
            </w:pPr>
            <w:ins w:id="337" w:author="Ethan Grimes" w:date="2021-10-02T10:10:00Z">
              <w:r>
                <w:rPr>
                  <w:rFonts w:eastAsia="Times New Roman" w:cs="Times New Roman"/>
                  <w:szCs w:val="24"/>
                </w:rPr>
                <w:t>Working Demo</w:t>
              </w:r>
            </w:ins>
            <w:ins w:id="338" w:author="Ethan Grimes" w:date="2021-10-02T10:11:00Z">
              <w:r>
                <w:rPr>
                  <w:rFonts w:eastAsia="Times New Roman" w:cs="Times New Roman"/>
                  <w:szCs w:val="24"/>
                </w:rPr>
                <w:t xml:space="preserve"> I</w:t>
              </w:r>
            </w:ins>
          </w:p>
        </w:tc>
        <w:tc>
          <w:tcPr>
            <w:tcW w:w="1186" w:type="pct"/>
            <w:tcBorders>
              <w:top w:val="single" w:sz="6" w:space="0" w:color="auto"/>
              <w:left w:val="single" w:sz="4" w:space="0" w:color="auto"/>
              <w:bottom w:val="single" w:sz="4" w:space="0" w:color="auto"/>
              <w:right w:val="single" w:sz="6" w:space="0" w:color="auto"/>
            </w:tcBorders>
          </w:tcPr>
          <w:p w14:paraId="7E87326A" w14:textId="77777777" w:rsidR="00B62064" w:rsidRDefault="00B62064">
            <w:pPr>
              <w:rPr>
                <w:ins w:id="339" w:author="Ethan Grimes" w:date="2021-10-02T10:09:00Z"/>
              </w:rPr>
            </w:pPr>
            <w:ins w:id="340" w:author="Ethan Grimes" w:date="2021-10-02T10:10:00Z">
              <w:r>
                <w:t>10/24/21</w:t>
              </w:r>
            </w:ins>
          </w:p>
        </w:tc>
      </w:tr>
      <w:tr w:rsidR="00B62064" w14:paraId="4D002BF2" w14:textId="77777777">
        <w:trPr>
          <w:ins w:id="341" w:author="Ethan Grimes" w:date="2021-10-02T10:10:00Z"/>
        </w:trPr>
        <w:tc>
          <w:tcPr>
            <w:tcW w:w="3814" w:type="pct"/>
            <w:tcBorders>
              <w:top w:val="single" w:sz="6" w:space="0" w:color="auto"/>
              <w:left w:val="single" w:sz="6" w:space="0" w:color="auto"/>
              <w:bottom w:val="single" w:sz="4" w:space="0" w:color="auto"/>
              <w:right w:val="single" w:sz="4" w:space="0" w:color="auto"/>
            </w:tcBorders>
          </w:tcPr>
          <w:p w14:paraId="336ADD7D" w14:textId="77777777" w:rsidR="00B62064" w:rsidRDefault="00B62064" w:rsidP="00B62064">
            <w:pPr>
              <w:tabs>
                <w:tab w:val="left" w:pos="360"/>
              </w:tabs>
              <w:spacing w:before="60" w:after="60" w:line="480" w:lineRule="auto"/>
              <w:jc w:val="left"/>
              <w:rPr>
                <w:ins w:id="342" w:author="Ethan Grimes" w:date="2021-10-02T10:10:00Z"/>
                <w:rFonts w:eastAsia="Times New Roman" w:cs="Times New Roman"/>
                <w:szCs w:val="24"/>
              </w:rPr>
            </w:pPr>
            <w:ins w:id="343" w:author="Ethan Grimes" w:date="2021-10-02T10:10:00Z">
              <w:r>
                <w:rPr>
                  <w:rFonts w:eastAsia="Times New Roman" w:cs="Times New Roman"/>
                  <w:szCs w:val="24"/>
                </w:rPr>
                <w:t xml:space="preserve">Working Demo </w:t>
              </w:r>
            </w:ins>
            <w:ins w:id="344" w:author="Ethan Grimes" w:date="2021-10-02T10:11:00Z">
              <w:r>
                <w:rPr>
                  <w:rFonts w:eastAsia="Times New Roman" w:cs="Times New Roman"/>
                  <w:szCs w:val="24"/>
                </w:rPr>
                <w:t>II</w:t>
              </w:r>
            </w:ins>
          </w:p>
        </w:tc>
        <w:tc>
          <w:tcPr>
            <w:tcW w:w="1186" w:type="pct"/>
            <w:tcBorders>
              <w:top w:val="single" w:sz="6" w:space="0" w:color="auto"/>
              <w:left w:val="single" w:sz="4" w:space="0" w:color="auto"/>
              <w:bottom w:val="single" w:sz="4" w:space="0" w:color="auto"/>
              <w:right w:val="single" w:sz="6" w:space="0" w:color="auto"/>
            </w:tcBorders>
          </w:tcPr>
          <w:p w14:paraId="25BFDFF9" w14:textId="77777777" w:rsidR="00B62064" w:rsidRDefault="00B62064">
            <w:pPr>
              <w:rPr>
                <w:ins w:id="345" w:author="Ethan Grimes" w:date="2021-10-02T10:10:00Z"/>
              </w:rPr>
            </w:pPr>
            <w:ins w:id="346" w:author="Ethan Grimes" w:date="2021-10-02T10:11:00Z">
              <w:r>
                <w:t>11/14/21</w:t>
              </w:r>
            </w:ins>
          </w:p>
        </w:tc>
      </w:tr>
      <w:tr w:rsidR="00E76F46" w14:paraId="24D7DA70" w14:textId="77777777">
        <w:tc>
          <w:tcPr>
            <w:tcW w:w="3814" w:type="pct"/>
            <w:tcBorders>
              <w:top w:val="single" w:sz="4" w:space="0" w:color="auto"/>
              <w:left w:val="single" w:sz="6" w:space="0" w:color="auto"/>
              <w:bottom w:val="single" w:sz="4" w:space="0" w:color="auto"/>
              <w:right w:val="single" w:sz="4" w:space="0" w:color="auto"/>
            </w:tcBorders>
            <w:hideMark/>
          </w:tcPr>
          <w:p w14:paraId="1AA2D09D" w14:textId="77777777" w:rsidR="00E76F46" w:rsidRDefault="00E76F46"/>
        </w:tc>
        <w:tc>
          <w:tcPr>
            <w:tcW w:w="1186" w:type="pct"/>
            <w:tcBorders>
              <w:top w:val="single" w:sz="4" w:space="0" w:color="auto"/>
              <w:left w:val="single" w:sz="4" w:space="0" w:color="auto"/>
              <w:bottom w:val="single" w:sz="4" w:space="0" w:color="auto"/>
              <w:right w:val="single" w:sz="6" w:space="0" w:color="auto"/>
            </w:tcBorders>
            <w:hideMark/>
          </w:tcPr>
          <w:p w14:paraId="7329C783" w14:textId="77777777" w:rsidR="00E76F46" w:rsidRDefault="00E76F46">
            <w:pPr>
              <w:jc w:val="left"/>
              <w:rPr>
                <w:sz w:val="20"/>
                <w:szCs w:val="20"/>
              </w:rPr>
            </w:pPr>
          </w:p>
        </w:tc>
      </w:tr>
    </w:tbl>
    <w:p w14:paraId="07E3B942" w14:textId="77777777" w:rsidR="00E76F46" w:rsidRDefault="00E76F46">
      <w:pPr>
        <w:jc w:val="left"/>
        <w:rPr>
          <w:rFonts w:cs="Times New Roman"/>
          <w:vanish/>
          <w:szCs w:val="24"/>
        </w:rPr>
      </w:pPr>
    </w:p>
    <w:tbl>
      <w:tblPr>
        <w:tblW w:w="5000" w:type="pct"/>
        <w:tblBorders>
          <w:left w:val="single" w:sz="6" w:space="0" w:color="auto"/>
          <w:bottom w:val="single" w:sz="6" w:space="0" w:color="auto"/>
          <w:right w:val="single" w:sz="6" w:space="0" w:color="auto"/>
          <w:insideH w:val="single" w:sz="4" w:space="0" w:color="auto"/>
          <w:insideV w:val="single" w:sz="4" w:space="0" w:color="auto"/>
        </w:tblBorders>
        <w:tblLook w:val="04A0" w:firstRow="1" w:lastRow="0" w:firstColumn="1" w:lastColumn="0" w:noHBand="0" w:noVBand="1"/>
      </w:tblPr>
      <w:tblGrid>
        <w:gridCol w:w="7128"/>
        <w:gridCol w:w="2216"/>
      </w:tblGrid>
      <w:tr w:rsidR="00E76F46" w14:paraId="4A6CD06E" w14:textId="77777777">
        <w:tc>
          <w:tcPr>
            <w:tcW w:w="3814" w:type="pct"/>
            <w:tcBorders>
              <w:top w:val="nil"/>
              <w:left w:val="single" w:sz="6" w:space="0" w:color="auto"/>
              <w:bottom w:val="single" w:sz="6" w:space="0" w:color="auto"/>
              <w:right w:val="single" w:sz="4" w:space="0" w:color="auto"/>
            </w:tcBorders>
            <w:hideMark/>
          </w:tcPr>
          <w:p w14:paraId="4646BFCA" w14:textId="77777777" w:rsidR="00E76F46" w:rsidRDefault="007D2499">
            <w:pPr>
              <w:tabs>
                <w:tab w:val="left" w:pos="360"/>
              </w:tabs>
              <w:spacing w:before="60" w:after="60" w:line="480" w:lineRule="auto"/>
              <w:ind w:left="360"/>
              <w:jc w:val="left"/>
            </w:pPr>
            <w:r>
              <w:rPr>
                <w:rFonts w:eastAsia="Times New Roman" w:cs="Times New Roman"/>
                <w:szCs w:val="24"/>
              </w:rPr>
              <w:t>Project Completed</w:t>
            </w:r>
          </w:p>
        </w:tc>
        <w:tc>
          <w:tcPr>
            <w:tcW w:w="1186" w:type="pct"/>
            <w:tcBorders>
              <w:top w:val="nil"/>
              <w:left w:val="single" w:sz="4" w:space="0" w:color="auto"/>
              <w:bottom w:val="single" w:sz="6" w:space="0" w:color="auto"/>
              <w:right w:val="single" w:sz="6" w:space="0" w:color="auto"/>
            </w:tcBorders>
            <w:hideMark/>
          </w:tcPr>
          <w:p w14:paraId="233885AC" w14:textId="77777777" w:rsidR="00E76F46" w:rsidRDefault="00C50563">
            <w:r>
              <w:t>12/06/2021</w:t>
            </w:r>
          </w:p>
        </w:tc>
      </w:tr>
    </w:tbl>
    <w:p w14:paraId="4B84E799" w14:textId="77777777" w:rsidR="00E76F46" w:rsidRDefault="007D2499">
      <w:pPr>
        <w:jc w:val="both"/>
        <w:rPr>
          <w:rFonts w:cs="Times New Roman"/>
        </w:rPr>
      </w:pPr>
      <w:r>
        <w:rPr>
          <w:rFonts w:cs="Times New Roman"/>
        </w:rPr>
        <w:t> </w:t>
      </w:r>
    </w:p>
    <w:p w14:paraId="44B5B80A" w14:textId="77777777" w:rsidR="00E76F46" w:rsidRDefault="007D2499">
      <w:pPr>
        <w:jc w:val="both"/>
        <w:rPr>
          <w:rFonts w:cs="Times New Roman"/>
          <w:b/>
          <w:bCs/>
        </w:rPr>
      </w:pPr>
      <w:r>
        <w:rPr>
          <w:rFonts w:cs="Times New Roman"/>
          <w:b/>
          <w:bCs/>
        </w:rPr>
        <w:t>PROJECT SCHEDULE</w:t>
      </w:r>
    </w:p>
    <w:p w14:paraId="0A624136" w14:textId="77777777" w:rsidR="00E76F46" w:rsidRDefault="00553B34">
      <w:pPr>
        <w:jc w:val="both"/>
        <w:rPr>
          <w:rFonts w:cs="Times New Roman"/>
          <w:b/>
          <w:bCs/>
        </w:rPr>
      </w:pPr>
      <w:del w:id="347" w:author="Ethan Grimes" w:date="2021-10-02T10:07:00Z">
        <w:r w:rsidDel="002A7E5C">
          <w:fldChar w:fldCharType="begin"/>
        </w:r>
        <w:r w:rsidDel="002A7E5C">
          <w:delInstrText xml:space="preserve"> HYPERLINK "file:///C:\\Users\\ethan\\OneDrive\\Desktop\\Walksign_Gantt_Chart.xlsx" </w:delInstrText>
        </w:r>
        <w:r w:rsidDel="002A7E5C">
          <w:fldChar w:fldCharType="separate"/>
        </w:r>
        <w:r w:rsidR="007D2499" w:rsidDel="002A7E5C">
          <w:rPr>
            <w:rStyle w:val="Hyperlink"/>
            <w:rFonts w:cs="Times New Roman"/>
            <w:b/>
            <w:bCs/>
          </w:rPr>
          <w:delText>Walksign_Gantt_Chart.xlsx</w:delText>
        </w:r>
        <w:r w:rsidDel="002A7E5C">
          <w:rPr>
            <w:rStyle w:val="Hyperlink"/>
            <w:rFonts w:cs="Times New Roman"/>
            <w:b/>
            <w:bCs/>
          </w:rPr>
          <w:fldChar w:fldCharType="end"/>
        </w:r>
      </w:del>
      <w:del w:id="348" w:author="Ethan Grimes" w:date="2021-10-02T11:38:00Z">
        <w:r w:rsidR="00D141D2" w:rsidDel="00F2462D">
          <w:rPr>
            <w:rStyle w:val="Hyperlink"/>
            <w:rFonts w:cs="Times New Roman"/>
            <w:b/>
            <w:bCs/>
          </w:rPr>
          <w:fldChar w:fldCharType="begin"/>
        </w:r>
        <w:r>
          <w:rPr>
            <w:rStyle w:val="Hyperlink"/>
            <w:rFonts w:cs="Times New Roman"/>
            <w:b/>
            <w:bCs/>
          </w:rPr>
          <w:fldChar w:fldCharType="separate"/>
        </w:r>
        <w:r w:rsidR="00D141D2" w:rsidDel="00F2462D">
          <w:rPr>
            <w:rStyle w:val="Hyperlink"/>
            <w:rFonts w:cs="Times New Roman"/>
            <w:b/>
            <w:bCs/>
          </w:rPr>
          <w:fldChar w:fldCharType="end"/>
        </w:r>
      </w:del>
    </w:p>
    <w:p w14:paraId="766C6578" w14:textId="3028C756" w:rsidR="00E76F46" w:rsidRDefault="00553B34">
      <w:pPr>
        <w:jc w:val="both"/>
        <w:rPr>
          <w:rFonts w:cs="Times New Roman"/>
        </w:rPr>
      </w:pPr>
      <w:ins w:id="349" w:author="Ethan Grimes" w:date="2021-10-02T12:14:00Z">
        <w:r>
          <w:rPr>
            <w:rFonts w:cs="Times New Roman"/>
          </w:rPr>
          <w:object w:dxaOrig="1530" w:dyaOrig="995" w14:anchorId="27740BD4">
            <v:shape id="_x0000_i1026" type="#_x0000_t75" style="width:76.5pt;height:49.5pt" o:ole="">
              <v:imagedata r:id="rId11" o:title=""/>
            </v:shape>
            <o:OLEObject Type="Embed" ProgID="Excel.Sheet.12" ShapeID="_x0000_i1026" DrawAspect="Icon" ObjectID="_1694682066" r:id="rId12"/>
          </w:object>
        </w:r>
      </w:ins>
    </w:p>
    <w:p w14:paraId="377D96EB" w14:textId="77777777" w:rsidR="00E76F46" w:rsidRDefault="00E76F46">
      <w:pPr>
        <w:jc w:val="both"/>
      </w:pPr>
    </w:p>
    <w:tbl>
      <w:tblPr>
        <w:tblW w:w="5000" w:type="pct"/>
        <w:tblCellMar>
          <w:top w:w="55" w:type="dxa"/>
          <w:left w:w="55" w:type="dxa"/>
          <w:bottom w:w="55" w:type="dxa"/>
          <w:right w:w="55" w:type="dxa"/>
        </w:tblCellMar>
        <w:tblLook w:val="04A0" w:firstRow="1" w:lastRow="0" w:firstColumn="1" w:lastColumn="0" w:noHBand="0" w:noVBand="1"/>
      </w:tblPr>
      <w:tblGrid>
        <w:gridCol w:w="1798"/>
        <w:gridCol w:w="4406"/>
        <w:gridCol w:w="3150"/>
      </w:tblGrid>
      <w:tr w:rsidR="00E76F46" w14:paraId="4FF9ECD8" w14:textId="77777777">
        <w:trPr>
          <w:trHeight w:val="348"/>
        </w:trPr>
        <w:tc>
          <w:tcPr>
            <w:tcW w:w="5000" w:type="pct"/>
            <w:gridSpan w:val="3"/>
            <w:tcBorders>
              <w:top w:val="single" w:sz="2" w:space="0" w:color="000000"/>
              <w:left w:val="single" w:sz="2" w:space="0" w:color="000000"/>
              <w:bottom w:val="single" w:sz="2" w:space="0" w:color="000000"/>
              <w:right w:val="single" w:sz="2" w:space="0" w:color="000000"/>
            </w:tcBorders>
            <w:shd w:val="clear" w:color="auto" w:fill="D0CECE" w:themeFill="background2" w:themeFillShade="E6"/>
            <w:hideMark/>
          </w:tcPr>
          <w:p w14:paraId="6813859E" w14:textId="77777777" w:rsidR="00E76F46" w:rsidRDefault="007D2499">
            <w:pPr>
              <w:pStyle w:val="TableContents"/>
              <w:snapToGrid w:val="0"/>
              <w:spacing w:line="480" w:lineRule="auto"/>
              <w:jc w:val="center"/>
            </w:pPr>
            <w:r>
              <w:rPr>
                <w:bCs/>
                <w:sz w:val="28"/>
                <w:szCs w:val="28"/>
              </w:rPr>
              <w:t>Estimated Budget Cost of Project</w:t>
            </w:r>
          </w:p>
        </w:tc>
      </w:tr>
      <w:tr w:rsidR="00E76F46" w14:paraId="6E35BDF8" w14:textId="77777777">
        <w:tc>
          <w:tcPr>
            <w:tcW w:w="961" w:type="pct"/>
            <w:tcBorders>
              <w:top w:val="single" w:sz="2" w:space="0" w:color="000000"/>
              <w:left w:val="single" w:sz="2" w:space="0" w:color="000000"/>
              <w:bottom w:val="single" w:sz="2" w:space="0" w:color="000000"/>
              <w:right w:val="nil"/>
            </w:tcBorders>
            <w:shd w:val="clear" w:color="auto" w:fill="E7E6E6" w:themeFill="background2"/>
            <w:hideMark/>
          </w:tcPr>
          <w:p w14:paraId="41FFEA45" w14:textId="77777777" w:rsidR="00E76F46" w:rsidRDefault="007D2499">
            <w:pPr>
              <w:widowControl w:val="0"/>
              <w:suppressLineNumbers/>
              <w:suppressAutoHyphens/>
              <w:snapToGrid w:val="0"/>
              <w:spacing w:line="480" w:lineRule="auto"/>
            </w:pPr>
            <w:r>
              <w:rPr>
                <w:rFonts w:eastAsia="Andale Sans UI" w:cs="Times New Roman"/>
                <w:b/>
                <w:bCs/>
                <w:kern w:val="2"/>
                <w:szCs w:val="24"/>
              </w:rPr>
              <w:t>Type</w:t>
            </w:r>
          </w:p>
        </w:tc>
        <w:tc>
          <w:tcPr>
            <w:tcW w:w="2355" w:type="pct"/>
            <w:tcBorders>
              <w:top w:val="single" w:sz="2" w:space="0" w:color="000000"/>
              <w:left w:val="single" w:sz="2" w:space="0" w:color="000000"/>
              <w:bottom w:val="single" w:sz="2" w:space="0" w:color="000000"/>
              <w:right w:val="nil"/>
            </w:tcBorders>
            <w:shd w:val="clear" w:color="auto" w:fill="E7E6E6" w:themeFill="background2"/>
            <w:hideMark/>
          </w:tcPr>
          <w:p w14:paraId="11CB1DB4" w14:textId="77777777" w:rsidR="00E76F46" w:rsidRDefault="007D2499">
            <w:pPr>
              <w:widowControl w:val="0"/>
              <w:suppressLineNumbers/>
              <w:suppressAutoHyphens/>
              <w:snapToGrid w:val="0"/>
              <w:spacing w:line="480" w:lineRule="auto"/>
            </w:pPr>
            <w:r>
              <w:rPr>
                <w:rFonts w:eastAsia="Andale Sans UI" w:cs="Times New Roman"/>
                <w:b/>
                <w:bCs/>
                <w:kern w:val="2"/>
                <w:szCs w:val="24"/>
              </w:rPr>
              <w:t>Description</w:t>
            </w:r>
          </w:p>
        </w:tc>
        <w:tc>
          <w:tcPr>
            <w:tcW w:w="1684" w:type="pct"/>
            <w:tcBorders>
              <w:top w:val="single" w:sz="2" w:space="0" w:color="000000"/>
              <w:left w:val="single" w:sz="2" w:space="0" w:color="000000"/>
              <w:bottom w:val="single" w:sz="2" w:space="0" w:color="000000"/>
              <w:right w:val="single" w:sz="2" w:space="0" w:color="000000"/>
            </w:tcBorders>
            <w:shd w:val="clear" w:color="auto" w:fill="E7E6E6" w:themeFill="background2"/>
            <w:hideMark/>
          </w:tcPr>
          <w:p w14:paraId="383F448E" w14:textId="77777777" w:rsidR="00E76F46" w:rsidRDefault="007D2499">
            <w:pPr>
              <w:widowControl w:val="0"/>
              <w:suppressLineNumbers/>
              <w:suppressAutoHyphens/>
              <w:snapToGrid w:val="0"/>
              <w:spacing w:line="480" w:lineRule="auto"/>
            </w:pPr>
            <w:r>
              <w:rPr>
                <w:rFonts w:eastAsia="Andale Sans UI" w:cs="Times New Roman"/>
                <w:b/>
                <w:bCs/>
                <w:kern w:val="2"/>
                <w:szCs w:val="24"/>
              </w:rPr>
              <w:t>Cost</w:t>
            </w:r>
          </w:p>
        </w:tc>
      </w:tr>
      <w:tr w:rsidR="00E76F46" w14:paraId="32E57F15" w14:textId="77777777" w:rsidTr="003F3D55">
        <w:tc>
          <w:tcPr>
            <w:tcW w:w="961" w:type="pct"/>
            <w:tcBorders>
              <w:top w:val="nil"/>
              <w:left w:val="single" w:sz="2" w:space="0" w:color="000000"/>
              <w:bottom w:val="single" w:sz="2" w:space="0" w:color="000000"/>
              <w:right w:val="nil"/>
            </w:tcBorders>
            <w:hideMark/>
          </w:tcPr>
          <w:p w14:paraId="1EC5D0C0" w14:textId="77777777" w:rsidR="00E76F46" w:rsidRDefault="007D2499">
            <w:pPr>
              <w:widowControl w:val="0"/>
              <w:suppressLineNumbers/>
              <w:suppressAutoHyphens/>
              <w:snapToGrid w:val="0"/>
              <w:spacing w:line="480" w:lineRule="auto"/>
              <w:jc w:val="left"/>
            </w:pPr>
            <w:r>
              <w:rPr>
                <w:rFonts w:eastAsia="Andale Sans UI" w:cs="Times New Roman"/>
                <w:kern w:val="2"/>
                <w:szCs w:val="24"/>
              </w:rPr>
              <w:t>Internal Labor</w:t>
            </w:r>
          </w:p>
        </w:tc>
        <w:tc>
          <w:tcPr>
            <w:tcW w:w="2355" w:type="pct"/>
            <w:tcBorders>
              <w:top w:val="nil"/>
              <w:left w:val="single" w:sz="2" w:space="0" w:color="000000"/>
              <w:bottom w:val="single" w:sz="2" w:space="0" w:color="000000"/>
              <w:right w:val="nil"/>
            </w:tcBorders>
          </w:tcPr>
          <w:p w14:paraId="25E620C1" w14:textId="77777777" w:rsidR="00E76F46" w:rsidRDefault="00A6033F">
            <w:r>
              <w:t xml:space="preserve">Project Team </w:t>
            </w:r>
          </w:p>
        </w:tc>
        <w:tc>
          <w:tcPr>
            <w:tcW w:w="1684" w:type="pct"/>
            <w:tcBorders>
              <w:top w:val="nil"/>
              <w:left w:val="single" w:sz="2" w:space="0" w:color="000000"/>
              <w:bottom w:val="single" w:sz="2" w:space="0" w:color="000000"/>
              <w:right w:val="single" w:sz="2" w:space="0" w:color="000000"/>
            </w:tcBorders>
          </w:tcPr>
          <w:p w14:paraId="08835F23" w14:textId="77777777" w:rsidR="00E76F46" w:rsidRDefault="00991982" w:rsidP="00991982">
            <w:pPr>
              <w:widowControl w:val="0"/>
              <w:suppressLineNumbers/>
              <w:suppressAutoHyphens/>
              <w:snapToGrid w:val="0"/>
              <w:spacing w:line="480" w:lineRule="auto"/>
            </w:pPr>
            <w:r>
              <w:t>$</w:t>
            </w:r>
            <w:r w:rsidR="00710C39">
              <w:t>0.00</w:t>
            </w:r>
          </w:p>
        </w:tc>
      </w:tr>
      <w:tr w:rsidR="00E76F46" w14:paraId="415EBF69" w14:textId="77777777" w:rsidTr="003F3D55">
        <w:tc>
          <w:tcPr>
            <w:tcW w:w="961" w:type="pct"/>
            <w:tcBorders>
              <w:top w:val="nil"/>
              <w:left w:val="single" w:sz="2" w:space="0" w:color="000000"/>
              <w:bottom w:val="single" w:sz="2" w:space="0" w:color="000000"/>
              <w:right w:val="nil"/>
            </w:tcBorders>
            <w:hideMark/>
          </w:tcPr>
          <w:p w14:paraId="29491967" w14:textId="77777777" w:rsidR="00E76F46" w:rsidRDefault="007D2499">
            <w:pPr>
              <w:widowControl w:val="0"/>
              <w:suppressLineNumbers/>
              <w:suppressAutoHyphens/>
              <w:snapToGrid w:val="0"/>
              <w:spacing w:line="480" w:lineRule="auto"/>
              <w:jc w:val="left"/>
            </w:pPr>
            <w:r>
              <w:rPr>
                <w:rFonts w:eastAsia="Andale Sans UI" w:cs="Times New Roman"/>
                <w:kern w:val="2"/>
                <w:szCs w:val="24"/>
              </w:rPr>
              <w:t>External Labor</w:t>
            </w:r>
          </w:p>
        </w:tc>
        <w:tc>
          <w:tcPr>
            <w:tcW w:w="2355" w:type="pct"/>
            <w:tcBorders>
              <w:top w:val="nil"/>
              <w:left w:val="single" w:sz="2" w:space="0" w:color="000000"/>
              <w:bottom w:val="single" w:sz="2" w:space="0" w:color="000000"/>
              <w:right w:val="nil"/>
            </w:tcBorders>
          </w:tcPr>
          <w:p w14:paraId="746056E9" w14:textId="77777777" w:rsidR="00E76F46" w:rsidRDefault="00991982">
            <w:r>
              <w:t>N/A</w:t>
            </w:r>
          </w:p>
        </w:tc>
        <w:tc>
          <w:tcPr>
            <w:tcW w:w="1684" w:type="pct"/>
            <w:tcBorders>
              <w:top w:val="nil"/>
              <w:left w:val="single" w:sz="2" w:space="0" w:color="000000"/>
              <w:bottom w:val="single" w:sz="2" w:space="0" w:color="000000"/>
              <w:right w:val="single" w:sz="2" w:space="0" w:color="000000"/>
            </w:tcBorders>
          </w:tcPr>
          <w:p w14:paraId="2EF32853" w14:textId="77777777" w:rsidR="00E76F46" w:rsidRDefault="00991982" w:rsidP="00991982">
            <w:pPr>
              <w:widowControl w:val="0"/>
              <w:suppressLineNumbers/>
              <w:suppressAutoHyphens/>
              <w:snapToGrid w:val="0"/>
              <w:spacing w:line="480" w:lineRule="auto"/>
            </w:pPr>
            <w:r>
              <w:t>$0.00</w:t>
            </w:r>
          </w:p>
        </w:tc>
      </w:tr>
      <w:tr w:rsidR="00E76F46" w14:paraId="6788D5C6" w14:textId="77777777" w:rsidTr="003F3D55">
        <w:tc>
          <w:tcPr>
            <w:tcW w:w="961" w:type="pct"/>
            <w:tcBorders>
              <w:top w:val="nil"/>
              <w:left w:val="single" w:sz="2" w:space="0" w:color="000000"/>
              <w:bottom w:val="single" w:sz="2" w:space="0" w:color="000000"/>
              <w:right w:val="nil"/>
            </w:tcBorders>
            <w:hideMark/>
          </w:tcPr>
          <w:p w14:paraId="6AE1EF04" w14:textId="77777777" w:rsidR="00E76F46" w:rsidRDefault="007D2499">
            <w:pPr>
              <w:widowControl w:val="0"/>
              <w:suppressLineNumbers/>
              <w:suppressAutoHyphens/>
              <w:snapToGrid w:val="0"/>
              <w:spacing w:line="480" w:lineRule="auto"/>
              <w:jc w:val="left"/>
            </w:pPr>
            <w:r>
              <w:rPr>
                <w:rFonts w:eastAsia="Andale Sans UI" w:cs="Times New Roman"/>
                <w:kern w:val="2"/>
                <w:szCs w:val="24"/>
              </w:rPr>
              <w:t>Materials</w:t>
            </w:r>
          </w:p>
        </w:tc>
        <w:tc>
          <w:tcPr>
            <w:tcW w:w="2355" w:type="pct"/>
            <w:tcBorders>
              <w:top w:val="nil"/>
              <w:left w:val="single" w:sz="2" w:space="0" w:color="000000"/>
              <w:bottom w:val="single" w:sz="2" w:space="0" w:color="000000"/>
              <w:right w:val="nil"/>
            </w:tcBorders>
          </w:tcPr>
          <w:p w14:paraId="789B5E6A" w14:textId="77777777" w:rsidR="00E76F46" w:rsidRDefault="00710C39">
            <w:r>
              <w:t>WordPress</w:t>
            </w:r>
          </w:p>
          <w:p w14:paraId="7B821359" w14:textId="77777777" w:rsidR="00710C39" w:rsidRDefault="00710C39">
            <w:r>
              <w:t>Microsoft Visual Studio</w:t>
            </w:r>
          </w:p>
          <w:p w14:paraId="482D2D80" w14:textId="77777777" w:rsidR="00710C39" w:rsidRDefault="00710C39">
            <w:del w:id="350" w:author="Ethan Grimes" w:date="2021-09-24T17:20:00Z">
              <w:r w:rsidDel="00935507">
                <w:delText>BrainTree</w:delText>
              </w:r>
            </w:del>
            <w:ins w:id="351" w:author="Ethan Grimes" w:date="2021-09-24T17:20:00Z">
              <w:r w:rsidR="00935507">
                <w:t>Braintree</w:t>
              </w:r>
            </w:ins>
          </w:p>
          <w:p w14:paraId="08375E32" w14:textId="77777777" w:rsidR="00093274" w:rsidRDefault="009F3F7F" w:rsidP="0089536D">
            <w:r>
              <w:t>Personal Computers</w:t>
            </w:r>
          </w:p>
        </w:tc>
        <w:tc>
          <w:tcPr>
            <w:tcW w:w="1684" w:type="pct"/>
            <w:tcBorders>
              <w:top w:val="nil"/>
              <w:left w:val="single" w:sz="2" w:space="0" w:color="000000"/>
              <w:bottom w:val="single" w:sz="2" w:space="0" w:color="000000"/>
              <w:right w:val="single" w:sz="2" w:space="0" w:color="000000"/>
            </w:tcBorders>
          </w:tcPr>
          <w:p w14:paraId="4F255DB5" w14:textId="77777777" w:rsidR="00E76F46" w:rsidRDefault="00991982" w:rsidP="00991982">
            <w:pPr>
              <w:widowControl w:val="0"/>
              <w:suppressLineNumbers/>
              <w:suppressAutoHyphens/>
              <w:snapToGrid w:val="0"/>
              <w:spacing w:line="480" w:lineRule="auto"/>
            </w:pPr>
            <w:r>
              <w:t>$</w:t>
            </w:r>
            <w:r w:rsidR="002F16D9">
              <w:t>0.00</w:t>
            </w:r>
          </w:p>
        </w:tc>
      </w:tr>
      <w:tr w:rsidR="00E76F46" w14:paraId="2D1DB342" w14:textId="77777777" w:rsidTr="003F3D55">
        <w:tc>
          <w:tcPr>
            <w:tcW w:w="961" w:type="pct"/>
            <w:tcBorders>
              <w:top w:val="nil"/>
              <w:left w:val="single" w:sz="2" w:space="0" w:color="000000"/>
              <w:bottom w:val="single" w:sz="2" w:space="0" w:color="000000"/>
              <w:right w:val="nil"/>
            </w:tcBorders>
            <w:hideMark/>
          </w:tcPr>
          <w:p w14:paraId="077DF1C9" w14:textId="77777777" w:rsidR="00E76F46" w:rsidRDefault="007D2499">
            <w:pPr>
              <w:widowControl w:val="0"/>
              <w:suppressLineNumbers/>
              <w:suppressAutoHyphens/>
              <w:snapToGrid w:val="0"/>
              <w:spacing w:line="480" w:lineRule="auto"/>
              <w:jc w:val="left"/>
            </w:pPr>
            <w:r>
              <w:rPr>
                <w:rFonts w:eastAsia="Andale Sans UI" w:cs="Times New Roman"/>
                <w:kern w:val="2"/>
                <w:szCs w:val="24"/>
              </w:rPr>
              <w:t>Services</w:t>
            </w:r>
          </w:p>
        </w:tc>
        <w:tc>
          <w:tcPr>
            <w:tcW w:w="2355" w:type="pct"/>
            <w:tcBorders>
              <w:top w:val="nil"/>
              <w:left w:val="single" w:sz="2" w:space="0" w:color="000000"/>
              <w:bottom w:val="single" w:sz="2" w:space="0" w:color="000000"/>
              <w:right w:val="nil"/>
            </w:tcBorders>
          </w:tcPr>
          <w:p w14:paraId="05B1723B" w14:textId="77777777" w:rsidR="00E76F46" w:rsidRDefault="009F3F7F">
            <w:r>
              <w:t>Development</w:t>
            </w:r>
          </w:p>
        </w:tc>
        <w:tc>
          <w:tcPr>
            <w:tcW w:w="1684" w:type="pct"/>
            <w:tcBorders>
              <w:top w:val="nil"/>
              <w:left w:val="single" w:sz="2" w:space="0" w:color="000000"/>
              <w:bottom w:val="single" w:sz="2" w:space="0" w:color="000000"/>
              <w:right w:val="single" w:sz="2" w:space="0" w:color="000000"/>
            </w:tcBorders>
          </w:tcPr>
          <w:p w14:paraId="0377FC7B" w14:textId="77777777" w:rsidR="00E76F46" w:rsidRDefault="00991982" w:rsidP="00991982">
            <w:pPr>
              <w:widowControl w:val="0"/>
              <w:suppressLineNumbers/>
              <w:suppressAutoHyphens/>
              <w:snapToGrid w:val="0"/>
              <w:spacing w:line="480" w:lineRule="auto"/>
            </w:pPr>
            <w:r>
              <w:t>$</w:t>
            </w:r>
            <w:r w:rsidR="009F3F7F">
              <w:t>0.00</w:t>
            </w:r>
          </w:p>
        </w:tc>
      </w:tr>
      <w:tr w:rsidR="00E76F46" w14:paraId="5AFB3243" w14:textId="77777777" w:rsidTr="003F3D55">
        <w:tc>
          <w:tcPr>
            <w:tcW w:w="961" w:type="pct"/>
            <w:tcBorders>
              <w:top w:val="nil"/>
              <w:left w:val="single" w:sz="2" w:space="0" w:color="000000"/>
              <w:bottom w:val="single" w:sz="2" w:space="0" w:color="000000"/>
              <w:right w:val="nil"/>
            </w:tcBorders>
            <w:hideMark/>
          </w:tcPr>
          <w:p w14:paraId="6772A3C5" w14:textId="77777777" w:rsidR="00E76F46" w:rsidRDefault="007D2499">
            <w:pPr>
              <w:widowControl w:val="0"/>
              <w:suppressLineNumbers/>
              <w:suppressAutoHyphens/>
              <w:snapToGrid w:val="0"/>
              <w:spacing w:line="480" w:lineRule="auto"/>
              <w:jc w:val="left"/>
            </w:pPr>
            <w:r>
              <w:rPr>
                <w:rFonts w:eastAsia="Andale Sans UI" w:cs="Times New Roman"/>
                <w:kern w:val="2"/>
                <w:szCs w:val="24"/>
              </w:rPr>
              <w:t>Miscellaneous</w:t>
            </w:r>
          </w:p>
        </w:tc>
        <w:tc>
          <w:tcPr>
            <w:tcW w:w="2355" w:type="pct"/>
            <w:tcBorders>
              <w:top w:val="nil"/>
              <w:left w:val="single" w:sz="2" w:space="0" w:color="000000"/>
              <w:bottom w:val="single" w:sz="2" w:space="0" w:color="000000"/>
              <w:right w:val="nil"/>
            </w:tcBorders>
          </w:tcPr>
          <w:p w14:paraId="3401B0A2" w14:textId="77777777" w:rsidR="00E76F46" w:rsidRDefault="00991982">
            <w:r>
              <w:t>N/A</w:t>
            </w:r>
          </w:p>
        </w:tc>
        <w:tc>
          <w:tcPr>
            <w:tcW w:w="1684" w:type="pct"/>
            <w:tcBorders>
              <w:top w:val="nil"/>
              <w:left w:val="single" w:sz="2" w:space="0" w:color="000000"/>
              <w:bottom w:val="single" w:sz="2" w:space="0" w:color="000000"/>
              <w:right w:val="single" w:sz="2" w:space="0" w:color="000000"/>
            </w:tcBorders>
          </w:tcPr>
          <w:p w14:paraId="3FE1F830" w14:textId="77777777" w:rsidR="00E76F46" w:rsidRDefault="00991982" w:rsidP="00991982">
            <w:pPr>
              <w:widowControl w:val="0"/>
              <w:suppressLineNumbers/>
              <w:suppressAutoHyphens/>
              <w:snapToGrid w:val="0"/>
              <w:spacing w:line="480" w:lineRule="auto"/>
            </w:pPr>
            <w:r>
              <w:t>$0.00</w:t>
            </w:r>
          </w:p>
        </w:tc>
      </w:tr>
      <w:tr w:rsidR="00E76F46" w14:paraId="4BC80C9D" w14:textId="77777777">
        <w:trPr>
          <w:trHeight w:val="260"/>
        </w:trPr>
        <w:tc>
          <w:tcPr>
            <w:tcW w:w="3316" w:type="pct"/>
            <w:gridSpan w:val="2"/>
            <w:tcBorders>
              <w:top w:val="nil"/>
              <w:left w:val="single" w:sz="2" w:space="0" w:color="000000"/>
              <w:bottom w:val="single" w:sz="2" w:space="0" w:color="000000"/>
              <w:right w:val="nil"/>
            </w:tcBorders>
            <w:shd w:val="clear" w:color="auto" w:fill="E7E6E6" w:themeFill="background2"/>
            <w:vAlign w:val="bottom"/>
            <w:hideMark/>
          </w:tcPr>
          <w:p w14:paraId="71C41299" w14:textId="77777777" w:rsidR="00E76F46" w:rsidRDefault="007D2499">
            <w:pPr>
              <w:widowControl w:val="0"/>
              <w:suppressLineNumbers/>
              <w:suppressAutoHyphens/>
              <w:snapToGrid w:val="0"/>
              <w:spacing w:line="480" w:lineRule="auto"/>
              <w:jc w:val="right"/>
            </w:pPr>
            <w:r>
              <w:rPr>
                <w:rFonts w:eastAsia="Andale Sans UI" w:cs="Times New Roman"/>
                <w:b/>
                <w:bCs/>
                <w:kern w:val="2"/>
                <w:szCs w:val="24"/>
              </w:rPr>
              <w:lastRenderedPageBreak/>
              <w:t xml:space="preserve">Total:  </w:t>
            </w:r>
          </w:p>
        </w:tc>
        <w:tc>
          <w:tcPr>
            <w:tcW w:w="1684" w:type="pct"/>
            <w:tcBorders>
              <w:top w:val="nil"/>
              <w:left w:val="single" w:sz="2" w:space="0" w:color="000000"/>
              <w:bottom w:val="single" w:sz="2" w:space="0" w:color="000000"/>
              <w:right w:val="single" w:sz="2" w:space="0" w:color="000000"/>
            </w:tcBorders>
            <w:vAlign w:val="bottom"/>
            <w:hideMark/>
          </w:tcPr>
          <w:p w14:paraId="0A0A64C2" w14:textId="77777777" w:rsidR="00E76F46" w:rsidRDefault="007D2499" w:rsidP="00991982">
            <w:pPr>
              <w:widowControl w:val="0"/>
              <w:suppressLineNumbers/>
              <w:suppressAutoHyphens/>
              <w:spacing w:line="480" w:lineRule="auto"/>
            </w:pPr>
            <w:r>
              <w:rPr>
                <w:rStyle w:val="saved-var"/>
                <w:rFonts w:eastAsia="Andale Sans UI" w:cs="Times New Roman"/>
                <w:kern w:val="2"/>
                <w:szCs w:val="24"/>
              </w:rPr>
              <w:t>$0.00</w:t>
            </w:r>
          </w:p>
        </w:tc>
      </w:tr>
    </w:tbl>
    <w:p w14:paraId="5498CE55" w14:textId="77777777" w:rsidR="00E76F46" w:rsidRDefault="007D2499">
      <w:pPr>
        <w:jc w:val="left"/>
      </w:pPr>
      <w:r>
        <w:rPr>
          <w:rFonts w:cs="Times New Roman"/>
        </w:rPr>
        <w:t> </w:t>
      </w:r>
    </w:p>
    <w:p w14:paraId="053070EB" w14:textId="77777777" w:rsidR="00E76F46" w:rsidRDefault="007D2499">
      <w:pPr>
        <w:jc w:val="left"/>
      </w:pPr>
      <w:r>
        <w:rPr>
          <w:rFonts w:cs="Times New Roman"/>
        </w:rPr>
        <w:t> </w:t>
      </w:r>
    </w:p>
    <w:p w14:paraId="2E689946" w14:textId="77777777" w:rsidR="00E76F46" w:rsidRDefault="007D2499">
      <w:pPr>
        <w:jc w:val="both"/>
      </w:pPr>
      <w:r>
        <w:rPr>
          <w:rFonts w:cs="Times New Roman"/>
          <w:b/>
        </w:rPr>
        <w:t>PROJECT REPORTS</w:t>
      </w:r>
    </w:p>
    <w:p w14:paraId="7DCCEB37" w14:textId="77777777" w:rsidR="00E76F46" w:rsidRDefault="007D2499">
      <w:pPr>
        <w:jc w:val="both"/>
      </w:pPr>
      <w:r>
        <w:rPr>
          <w:rFonts w:cs="Times New Roman"/>
          <w:b/>
        </w:rPr>
        <w:t> </w:t>
      </w:r>
    </w:p>
    <w:tbl>
      <w:tblPr>
        <w:tblStyle w:val="TableGrid"/>
        <w:tblW w:w="5000" w:type="pct"/>
        <w:tblInd w:w="-6" w:type="dxa"/>
        <w:tblLook w:val="04A0" w:firstRow="1" w:lastRow="0" w:firstColumn="1" w:lastColumn="0" w:noHBand="0" w:noVBand="1"/>
      </w:tblPr>
      <w:tblGrid>
        <w:gridCol w:w="1793"/>
        <w:gridCol w:w="4410"/>
        <w:gridCol w:w="3141"/>
      </w:tblGrid>
      <w:tr w:rsidR="00E76F46" w14:paraId="7ECA3594" w14:textId="77777777">
        <w:tc>
          <w:tcPr>
            <w:tcW w:w="5000" w:type="pct"/>
            <w:gridSpan w:val="3"/>
            <w:tcBorders>
              <w:top w:val="single" w:sz="6" w:space="0" w:color="auto"/>
              <w:left w:val="single" w:sz="6" w:space="0" w:color="auto"/>
              <w:bottom w:val="single" w:sz="4" w:space="0" w:color="auto"/>
              <w:right w:val="single" w:sz="6" w:space="0" w:color="auto"/>
            </w:tcBorders>
            <w:shd w:val="clear" w:color="auto" w:fill="D0CECE" w:themeFill="background2" w:themeFillShade="E6"/>
            <w:hideMark/>
          </w:tcPr>
          <w:p w14:paraId="3968A68D" w14:textId="77777777" w:rsidR="00E76F46" w:rsidRDefault="007D2499">
            <w:pPr>
              <w:jc w:val="left"/>
            </w:pPr>
            <w:r>
              <w:t>Scheduled Status Reports</w:t>
            </w:r>
          </w:p>
        </w:tc>
      </w:tr>
      <w:tr w:rsidR="00E76F46" w14:paraId="52117C9A" w14:textId="77777777">
        <w:tc>
          <w:tcPr>
            <w:tcW w:w="959" w:type="pct"/>
            <w:tcBorders>
              <w:top w:val="single" w:sz="6" w:space="0" w:color="auto"/>
              <w:left w:val="single" w:sz="6" w:space="0" w:color="auto"/>
              <w:bottom w:val="single" w:sz="4" w:space="0" w:color="auto"/>
              <w:right w:val="single" w:sz="6" w:space="0" w:color="auto"/>
            </w:tcBorders>
            <w:shd w:val="clear" w:color="auto" w:fill="E7E6E6" w:themeFill="background2"/>
            <w:hideMark/>
          </w:tcPr>
          <w:p w14:paraId="2E765E1C" w14:textId="77777777" w:rsidR="00E76F46" w:rsidRDefault="007D2499">
            <w:r>
              <w:t>Report</w:t>
            </w:r>
          </w:p>
        </w:tc>
        <w:tc>
          <w:tcPr>
            <w:tcW w:w="2360" w:type="pct"/>
            <w:tcBorders>
              <w:top w:val="single" w:sz="6" w:space="0" w:color="auto"/>
              <w:left w:val="single" w:sz="6" w:space="0" w:color="auto"/>
              <w:bottom w:val="single" w:sz="4" w:space="0" w:color="auto"/>
              <w:right w:val="single" w:sz="6" w:space="0" w:color="auto"/>
            </w:tcBorders>
            <w:shd w:val="clear" w:color="auto" w:fill="E7E6E6" w:themeFill="background2"/>
            <w:hideMark/>
          </w:tcPr>
          <w:p w14:paraId="0E052F04" w14:textId="77777777" w:rsidR="00E76F46" w:rsidRDefault="007D2499">
            <w:pPr>
              <w:jc w:val="left"/>
            </w:pPr>
            <w:r>
              <w:t>Purpose</w:t>
            </w:r>
          </w:p>
        </w:tc>
        <w:tc>
          <w:tcPr>
            <w:tcW w:w="1681" w:type="pct"/>
            <w:tcBorders>
              <w:top w:val="single" w:sz="6" w:space="0" w:color="auto"/>
              <w:left w:val="single" w:sz="6" w:space="0" w:color="auto"/>
              <w:bottom w:val="single" w:sz="4" w:space="0" w:color="auto"/>
              <w:right w:val="single" w:sz="6" w:space="0" w:color="auto"/>
            </w:tcBorders>
            <w:shd w:val="clear" w:color="auto" w:fill="E7E6E6" w:themeFill="background2"/>
            <w:hideMark/>
          </w:tcPr>
          <w:p w14:paraId="77E973EE" w14:textId="77777777" w:rsidR="00E76F46" w:rsidRDefault="007D2499">
            <w:pPr>
              <w:jc w:val="left"/>
            </w:pPr>
            <w:r>
              <w:t>Frequency</w:t>
            </w:r>
          </w:p>
        </w:tc>
      </w:tr>
      <w:tr w:rsidR="00E76F46" w14:paraId="6A94A490" w14:textId="77777777" w:rsidTr="00FA432D">
        <w:tc>
          <w:tcPr>
            <w:tcW w:w="959" w:type="pct"/>
            <w:tcBorders>
              <w:top w:val="single" w:sz="4" w:space="0" w:color="auto"/>
              <w:left w:val="single" w:sz="4" w:space="0" w:color="auto"/>
              <w:bottom w:val="single" w:sz="4" w:space="0" w:color="auto"/>
              <w:right w:val="single" w:sz="4" w:space="0" w:color="auto"/>
            </w:tcBorders>
            <w:vAlign w:val="center"/>
            <w:hideMark/>
          </w:tcPr>
          <w:p w14:paraId="03E605A1" w14:textId="77777777" w:rsidR="00E76F46" w:rsidRDefault="007D2499">
            <w:r>
              <w:t>Progress Report #1</w:t>
            </w:r>
          </w:p>
        </w:tc>
        <w:tc>
          <w:tcPr>
            <w:tcW w:w="2360" w:type="pct"/>
            <w:tcBorders>
              <w:top w:val="single" w:sz="4" w:space="0" w:color="auto"/>
              <w:left w:val="single" w:sz="4" w:space="0" w:color="auto"/>
              <w:bottom w:val="single" w:sz="4" w:space="0" w:color="auto"/>
              <w:right w:val="single" w:sz="4" w:space="0" w:color="auto"/>
            </w:tcBorders>
            <w:vAlign w:val="center"/>
          </w:tcPr>
          <w:p w14:paraId="2A729142" w14:textId="77777777" w:rsidR="00E76F46" w:rsidRDefault="0089536D">
            <w:pPr>
              <w:rPr>
                <w:sz w:val="20"/>
                <w:szCs w:val="20"/>
              </w:rPr>
            </w:pPr>
            <w:r>
              <w:rPr>
                <w:sz w:val="20"/>
                <w:szCs w:val="20"/>
              </w:rPr>
              <w:t>To provide an update on the development of COBWeb.</w:t>
            </w:r>
          </w:p>
        </w:tc>
        <w:tc>
          <w:tcPr>
            <w:tcW w:w="1681" w:type="pct"/>
            <w:tcBorders>
              <w:top w:val="single" w:sz="4" w:space="0" w:color="auto"/>
              <w:left w:val="single" w:sz="4" w:space="0" w:color="auto"/>
              <w:bottom w:val="single" w:sz="4" w:space="0" w:color="auto"/>
              <w:right w:val="single" w:sz="4" w:space="0" w:color="auto"/>
            </w:tcBorders>
            <w:vAlign w:val="center"/>
          </w:tcPr>
          <w:p w14:paraId="083B6B6B" w14:textId="77777777" w:rsidR="00E76F46" w:rsidRDefault="0089536D">
            <w:pPr>
              <w:rPr>
                <w:sz w:val="20"/>
                <w:szCs w:val="20"/>
              </w:rPr>
            </w:pPr>
            <w:r>
              <w:rPr>
                <w:sz w:val="20"/>
                <w:szCs w:val="20"/>
              </w:rPr>
              <w:t>Once</w:t>
            </w:r>
          </w:p>
        </w:tc>
      </w:tr>
      <w:tr w:rsidR="00E76F46" w14:paraId="0D0F6BBF" w14:textId="77777777" w:rsidTr="00FA432D">
        <w:tc>
          <w:tcPr>
            <w:tcW w:w="959" w:type="pct"/>
            <w:tcBorders>
              <w:top w:val="single" w:sz="4" w:space="0" w:color="auto"/>
              <w:left w:val="single" w:sz="4" w:space="0" w:color="auto"/>
              <w:bottom w:val="single" w:sz="4" w:space="0" w:color="auto"/>
              <w:right w:val="single" w:sz="4" w:space="0" w:color="auto"/>
            </w:tcBorders>
            <w:vAlign w:val="center"/>
            <w:hideMark/>
          </w:tcPr>
          <w:p w14:paraId="637A0718" w14:textId="77777777" w:rsidR="00E76F46" w:rsidRDefault="007D2499">
            <w:r>
              <w:t>Progress Report #2</w:t>
            </w:r>
          </w:p>
        </w:tc>
        <w:tc>
          <w:tcPr>
            <w:tcW w:w="2360" w:type="pct"/>
            <w:tcBorders>
              <w:top w:val="single" w:sz="4" w:space="0" w:color="auto"/>
              <w:left w:val="single" w:sz="4" w:space="0" w:color="auto"/>
              <w:bottom w:val="single" w:sz="4" w:space="0" w:color="auto"/>
              <w:right w:val="single" w:sz="4" w:space="0" w:color="auto"/>
            </w:tcBorders>
            <w:vAlign w:val="center"/>
          </w:tcPr>
          <w:p w14:paraId="5B6F1B4E" w14:textId="77777777" w:rsidR="00E76F46" w:rsidRDefault="0089536D">
            <w:pPr>
              <w:rPr>
                <w:sz w:val="20"/>
                <w:szCs w:val="20"/>
              </w:rPr>
            </w:pPr>
            <w:r>
              <w:rPr>
                <w:sz w:val="20"/>
                <w:szCs w:val="20"/>
              </w:rPr>
              <w:t>To provide an update on the development of COBWeb.</w:t>
            </w:r>
          </w:p>
        </w:tc>
        <w:tc>
          <w:tcPr>
            <w:tcW w:w="1681" w:type="pct"/>
            <w:tcBorders>
              <w:top w:val="single" w:sz="4" w:space="0" w:color="auto"/>
              <w:left w:val="single" w:sz="4" w:space="0" w:color="auto"/>
              <w:bottom w:val="single" w:sz="4" w:space="0" w:color="auto"/>
              <w:right w:val="single" w:sz="4" w:space="0" w:color="auto"/>
            </w:tcBorders>
            <w:vAlign w:val="center"/>
          </w:tcPr>
          <w:p w14:paraId="50775547" w14:textId="77777777" w:rsidR="00E76F46" w:rsidRDefault="0089536D">
            <w:pPr>
              <w:rPr>
                <w:sz w:val="20"/>
                <w:szCs w:val="20"/>
              </w:rPr>
            </w:pPr>
            <w:r>
              <w:rPr>
                <w:sz w:val="20"/>
                <w:szCs w:val="20"/>
              </w:rPr>
              <w:t>Once</w:t>
            </w:r>
          </w:p>
        </w:tc>
      </w:tr>
      <w:tr w:rsidR="00E76F46" w14:paraId="5626F887" w14:textId="77777777" w:rsidTr="00FA432D">
        <w:tc>
          <w:tcPr>
            <w:tcW w:w="959" w:type="pct"/>
            <w:tcBorders>
              <w:top w:val="single" w:sz="4" w:space="0" w:color="auto"/>
              <w:left w:val="single" w:sz="4" w:space="0" w:color="auto"/>
              <w:bottom w:val="single" w:sz="4" w:space="0" w:color="auto"/>
              <w:right w:val="single" w:sz="4" w:space="0" w:color="auto"/>
            </w:tcBorders>
            <w:vAlign w:val="center"/>
            <w:hideMark/>
          </w:tcPr>
          <w:p w14:paraId="23A547E5" w14:textId="77777777" w:rsidR="00E76F46" w:rsidRDefault="007D2499">
            <w:r>
              <w:t>Progress Report #3</w:t>
            </w:r>
          </w:p>
        </w:tc>
        <w:tc>
          <w:tcPr>
            <w:tcW w:w="2360" w:type="pct"/>
            <w:tcBorders>
              <w:top w:val="single" w:sz="4" w:space="0" w:color="auto"/>
              <w:left w:val="single" w:sz="4" w:space="0" w:color="auto"/>
              <w:bottom w:val="single" w:sz="4" w:space="0" w:color="auto"/>
              <w:right w:val="single" w:sz="4" w:space="0" w:color="auto"/>
            </w:tcBorders>
            <w:vAlign w:val="center"/>
          </w:tcPr>
          <w:p w14:paraId="16C3D6F0" w14:textId="77777777" w:rsidR="00E76F46" w:rsidRDefault="0089536D">
            <w:pPr>
              <w:rPr>
                <w:sz w:val="20"/>
                <w:szCs w:val="20"/>
              </w:rPr>
            </w:pPr>
            <w:r>
              <w:rPr>
                <w:sz w:val="20"/>
                <w:szCs w:val="20"/>
              </w:rPr>
              <w:t>To provide an update on the development of COBWeb.</w:t>
            </w:r>
          </w:p>
        </w:tc>
        <w:tc>
          <w:tcPr>
            <w:tcW w:w="1681" w:type="pct"/>
            <w:tcBorders>
              <w:top w:val="single" w:sz="4" w:space="0" w:color="auto"/>
              <w:left w:val="single" w:sz="4" w:space="0" w:color="auto"/>
              <w:bottom w:val="single" w:sz="4" w:space="0" w:color="auto"/>
              <w:right w:val="single" w:sz="4" w:space="0" w:color="auto"/>
            </w:tcBorders>
            <w:vAlign w:val="center"/>
          </w:tcPr>
          <w:p w14:paraId="7219783F" w14:textId="77777777" w:rsidR="00E76F46" w:rsidRDefault="0089536D">
            <w:pPr>
              <w:rPr>
                <w:sz w:val="20"/>
                <w:szCs w:val="20"/>
              </w:rPr>
            </w:pPr>
            <w:r>
              <w:rPr>
                <w:sz w:val="20"/>
                <w:szCs w:val="20"/>
              </w:rPr>
              <w:t>Once</w:t>
            </w:r>
          </w:p>
        </w:tc>
      </w:tr>
    </w:tbl>
    <w:p w14:paraId="301945C2" w14:textId="77777777" w:rsidR="00E76F46" w:rsidRDefault="007D2499">
      <w:pPr>
        <w:jc w:val="both"/>
      </w:pPr>
      <w:r>
        <w:rPr>
          <w:rFonts w:cs="Times New Roman"/>
        </w:rPr>
        <w:t> </w:t>
      </w:r>
    </w:p>
    <w:p w14:paraId="549600D6" w14:textId="77777777" w:rsidR="00E76F46" w:rsidRDefault="007D2499">
      <w:pPr>
        <w:jc w:val="both"/>
      </w:pPr>
      <w:r>
        <w:rPr>
          <w:rFonts w:cs="Times New Roman"/>
        </w:rPr>
        <w:t> </w:t>
      </w:r>
    </w:p>
    <w:p w14:paraId="19AAF806" w14:textId="77777777" w:rsidR="00A90041" w:rsidDel="00C62608" w:rsidRDefault="00A90041">
      <w:pPr>
        <w:jc w:val="both"/>
        <w:rPr>
          <w:del w:id="352" w:author="Ethan Grimes" w:date="2021-09-24T18:40:00Z"/>
          <w:rFonts w:cs="Times New Roman"/>
          <w:b/>
        </w:rPr>
      </w:pPr>
    </w:p>
    <w:p w14:paraId="4EF9AF55" w14:textId="77777777" w:rsidR="00A90041" w:rsidDel="00C62608" w:rsidRDefault="00A90041">
      <w:pPr>
        <w:jc w:val="both"/>
        <w:rPr>
          <w:del w:id="353" w:author="Ethan Grimes" w:date="2021-09-24T18:40:00Z"/>
          <w:rFonts w:cs="Times New Roman"/>
          <w:b/>
        </w:rPr>
      </w:pPr>
    </w:p>
    <w:p w14:paraId="5BC82FB6" w14:textId="77777777" w:rsidR="00A90041" w:rsidDel="00C62608" w:rsidRDefault="00A90041">
      <w:pPr>
        <w:jc w:val="both"/>
        <w:rPr>
          <w:del w:id="354" w:author="Ethan Grimes" w:date="2021-09-24T18:40:00Z"/>
          <w:rFonts w:cs="Times New Roman"/>
          <w:b/>
        </w:rPr>
      </w:pPr>
    </w:p>
    <w:p w14:paraId="29DB3F2C" w14:textId="77777777" w:rsidR="00A90041" w:rsidDel="00C62608" w:rsidRDefault="00A90041">
      <w:pPr>
        <w:jc w:val="both"/>
        <w:rPr>
          <w:del w:id="355" w:author="Ethan Grimes" w:date="2021-09-24T18:40:00Z"/>
          <w:rFonts w:cs="Times New Roman"/>
          <w:b/>
        </w:rPr>
      </w:pPr>
    </w:p>
    <w:p w14:paraId="5B133D98" w14:textId="77777777" w:rsidR="00A90041" w:rsidDel="00C62608" w:rsidRDefault="00A90041">
      <w:pPr>
        <w:jc w:val="both"/>
        <w:rPr>
          <w:del w:id="356" w:author="Ethan Grimes" w:date="2021-09-24T18:40:00Z"/>
          <w:rFonts w:cs="Times New Roman"/>
          <w:b/>
        </w:rPr>
      </w:pPr>
    </w:p>
    <w:p w14:paraId="0C2EDC6B" w14:textId="77777777" w:rsidR="00A90041" w:rsidDel="00C62608" w:rsidRDefault="00A90041">
      <w:pPr>
        <w:jc w:val="both"/>
        <w:rPr>
          <w:del w:id="357" w:author="Ethan Grimes" w:date="2021-09-24T18:40:00Z"/>
          <w:rFonts w:cs="Times New Roman"/>
          <w:b/>
        </w:rPr>
      </w:pPr>
    </w:p>
    <w:p w14:paraId="7CCAB36F" w14:textId="77777777" w:rsidR="00A90041" w:rsidDel="00C62608" w:rsidRDefault="00A90041">
      <w:pPr>
        <w:jc w:val="both"/>
        <w:rPr>
          <w:del w:id="358" w:author="Ethan Grimes" w:date="2021-09-24T18:40:00Z"/>
          <w:rFonts w:cs="Times New Roman"/>
          <w:b/>
        </w:rPr>
      </w:pPr>
    </w:p>
    <w:p w14:paraId="07529CDE" w14:textId="77777777" w:rsidR="00A90041" w:rsidDel="00C62608" w:rsidRDefault="00A90041">
      <w:pPr>
        <w:jc w:val="both"/>
        <w:rPr>
          <w:del w:id="359" w:author="Ethan Grimes" w:date="2021-09-24T18:40:00Z"/>
          <w:rFonts w:cs="Times New Roman"/>
          <w:b/>
        </w:rPr>
      </w:pPr>
    </w:p>
    <w:p w14:paraId="0758A7B9" w14:textId="77777777" w:rsidR="00A90041" w:rsidDel="00C62608" w:rsidRDefault="00A90041">
      <w:pPr>
        <w:jc w:val="both"/>
        <w:rPr>
          <w:del w:id="360" w:author="Ethan Grimes" w:date="2021-09-24T18:40:00Z"/>
          <w:rFonts w:cs="Times New Roman"/>
          <w:b/>
        </w:rPr>
      </w:pPr>
    </w:p>
    <w:p w14:paraId="6F272B16" w14:textId="77777777" w:rsidR="00A90041" w:rsidDel="00C62608" w:rsidRDefault="00A90041">
      <w:pPr>
        <w:jc w:val="both"/>
        <w:rPr>
          <w:del w:id="361" w:author="Ethan Grimes" w:date="2021-09-24T18:40:00Z"/>
          <w:rFonts w:cs="Times New Roman"/>
          <w:b/>
        </w:rPr>
      </w:pPr>
    </w:p>
    <w:p w14:paraId="4CACE4C0" w14:textId="77777777" w:rsidR="00E76F46" w:rsidRDefault="007D2499">
      <w:pPr>
        <w:jc w:val="both"/>
      </w:pPr>
      <w:r>
        <w:rPr>
          <w:rFonts w:cs="Times New Roman"/>
          <w:b/>
        </w:rPr>
        <w:t>APPROVAL AND AUTHORITY TO PROCEED</w:t>
      </w:r>
    </w:p>
    <w:p w14:paraId="1FD07A09" w14:textId="77777777" w:rsidR="00E76F46" w:rsidRDefault="007D2499">
      <w:pPr>
        <w:jc w:val="both"/>
      </w:pPr>
      <w:r>
        <w:rPr>
          <w:rFonts w:cs="Times New Roman"/>
        </w:rPr>
        <w:t>The persons listed below represent their respective organizations related to this project. Approval and authority to proceed must be given by all persons identified below.</w:t>
      </w:r>
    </w:p>
    <w:p w14:paraId="1BE66E68" w14:textId="77777777" w:rsidR="00E76F46" w:rsidRDefault="007D2499">
      <w:pPr>
        <w:jc w:val="both"/>
      </w:pPr>
      <w:r>
        <w:rPr>
          <w:rFonts w:cs="Times New Roman"/>
        </w:rPr>
        <w:t> </w:t>
      </w:r>
    </w:p>
    <w:tbl>
      <w:tblPr>
        <w:tblW w:w="5000" w:type="pct"/>
        <w:tblLook w:val="04A0" w:firstRow="1" w:lastRow="0" w:firstColumn="1" w:lastColumn="0" w:noHBand="0" w:noVBand="1"/>
      </w:tblPr>
      <w:tblGrid>
        <w:gridCol w:w="9344"/>
      </w:tblGrid>
      <w:tr w:rsidR="00E76F46" w14:paraId="44A566FD" w14:textId="77777777">
        <w:trPr>
          <w:cantSplit/>
          <w:tblHeader/>
        </w:trPr>
        <w:tc>
          <w:tcPr>
            <w:tcW w:w="5000" w:type="pct"/>
            <w:tcBorders>
              <w:top w:val="single" w:sz="6" w:space="0" w:color="auto"/>
              <w:left w:val="single" w:sz="6" w:space="0" w:color="auto"/>
              <w:bottom w:val="single" w:sz="6" w:space="0" w:color="auto"/>
              <w:right w:val="single" w:sz="6" w:space="0" w:color="auto"/>
            </w:tcBorders>
            <w:shd w:val="clear" w:color="auto" w:fill="D0CECE" w:themeFill="background2" w:themeFillShade="E6"/>
            <w:hideMark/>
          </w:tcPr>
          <w:p w14:paraId="72265C07" w14:textId="77777777" w:rsidR="00E76F46" w:rsidRDefault="007D2499">
            <w:pPr>
              <w:keepNext/>
              <w:numPr>
                <w:ilvl w:val="12"/>
                <w:numId w:val="0"/>
              </w:numPr>
              <w:spacing w:before="60" w:after="60" w:line="480" w:lineRule="auto"/>
              <w:jc w:val="left"/>
              <w:outlineLvl w:val="2"/>
            </w:pPr>
            <w:r>
              <w:rPr>
                <w:rFonts w:eastAsia="Times New Roman" w:cs="Times New Roman"/>
                <w:sz w:val="28"/>
                <w:szCs w:val="28"/>
              </w:rPr>
              <w:t>Authorizations</w:t>
            </w:r>
            <w:r>
              <w:rPr>
                <w:rFonts w:eastAsia="Times New Roman" w:cs="Times New Roman"/>
                <w:b/>
                <w:color w:val="FFFFFF"/>
                <w:sz w:val="26"/>
                <w:szCs w:val="20"/>
              </w:rPr>
              <w:t xml:space="preserve"> </w:t>
            </w:r>
          </w:p>
        </w:tc>
      </w:tr>
      <w:tr w:rsidR="00E76F46" w14:paraId="203C157F" w14:textId="77777777">
        <w:trPr>
          <w:cantSplit/>
        </w:trPr>
        <w:tc>
          <w:tcPr>
            <w:tcW w:w="5000" w:type="pct"/>
            <w:tcBorders>
              <w:top w:val="single" w:sz="6" w:space="0" w:color="auto"/>
              <w:left w:val="single" w:sz="6" w:space="0" w:color="auto"/>
              <w:bottom w:val="single" w:sz="6" w:space="0" w:color="auto"/>
              <w:right w:val="single" w:sz="6" w:space="0" w:color="auto"/>
            </w:tcBorders>
            <w:shd w:val="clear" w:color="auto" w:fill="E7E6E6" w:themeFill="background2"/>
            <w:hideMark/>
          </w:tcPr>
          <w:p w14:paraId="186CC7DD" w14:textId="77777777" w:rsidR="00E76F46" w:rsidRDefault="007D2499">
            <w:pPr>
              <w:numPr>
                <w:ilvl w:val="12"/>
                <w:numId w:val="0"/>
              </w:numPr>
              <w:spacing w:before="120" w:after="60" w:line="480" w:lineRule="auto"/>
              <w:jc w:val="left"/>
            </w:pPr>
            <w:r>
              <w:rPr>
                <w:rFonts w:eastAsia="Times New Roman" w:cs="Times New Roman"/>
                <w:b/>
                <w:szCs w:val="24"/>
              </w:rPr>
              <w:t xml:space="preserve">The Scope Statement, Project Schedule, Risk Management Plan and Project Budget are approved by:  </w:t>
            </w:r>
          </w:p>
        </w:tc>
      </w:tr>
      <w:tr w:rsidR="00E76F46" w14:paraId="5FE8A41B" w14:textId="77777777">
        <w:trPr>
          <w:cantSplit/>
        </w:trPr>
        <w:tc>
          <w:tcPr>
            <w:tcW w:w="5000" w:type="pct"/>
            <w:tcBorders>
              <w:top w:val="single" w:sz="6" w:space="0" w:color="auto"/>
              <w:left w:val="single" w:sz="6" w:space="0" w:color="auto"/>
              <w:bottom w:val="single" w:sz="6" w:space="0" w:color="auto"/>
              <w:right w:val="single" w:sz="6" w:space="0" w:color="auto"/>
            </w:tcBorders>
            <w:shd w:val="clear" w:color="auto" w:fill="FFFFFF"/>
            <w:hideMark/>
          </w:tcPr>
          <w:p w14:paraId="3C11630F" w14:textId="77777777" w:rsidR="00E76F46" w:rsidRDefault="007D2499">
            <w:pPr>
              <w:tabs>
                <w:tab w:val="left" w:pos="360"/>
              </w:tabs>
              <w:spacing w:before="120" w:after="60" w:line="480" w:lineRule="auto"/>
              <w:ind w:left="360"/>
              <w:jc w:val="left"/>
              <w:rPr>
                <w:rFonts w:eastAsia="Times New Roman" w:cs="Times New Roman"/>
                <w:szCs w:val="24"/>
              </w:rPr>
            </w:pPr>
            <w:r>
              <w:rPr>
                <w:rFonts w:eastAsia="Times New Roman" w:cs="Times New Roman"/>
                <w:szCs w:val="24"/>
              </w:rPr>
              <w:t xml:space="preserve">Project Sponsor:       </w:t>
            </w:r>
            <w:r w:rsidR="0089536D">
              <w:rPr>
                <w:rFonts w:eastAsia="Times New Roman" w:cs="Times New Roman"/>
                <w:szCs w:val="24"/>
              </w:rPr>
              <w:t>Dr. Robert Barker</w:t>
            </w:r>
          </w:p>
          <w:p w14:paraId="0211F997" w14:textId="77777777" w:rsidR="0054739D" w:rsidRDefault="0054739D">
            <w:pPr>
              <w:tabs>
                <w:tab w:val="left" w:pos="360"/>
              </w:tabs>
              <w:spacing w:before="120" w:after="60" w:line="480" w:lineRule="auto"/>
              <w:ind w:left="360"/>
              <w:jc w:val="left"/>
            </w:pPr>
            <w:r>
              <w:rPr>
                <w:rFonts w:eastAsia="Times New Roman" w:cs="Times New Roman"/>
                <w:szCs w:val="24"/>
              </w:rPr>
              <w:t xml:space="preserve">Project Sponsor: </w:t>
            </w:r>
            <w:r w:rsidR="00F94BA0">
              <w:rPr>
                <w:rFonts w:eastAsia="Times New Roman" w:cs="Times New Roman"/>
                <w:szCs w:val="24"/>
              </w:rPr>
              <w:t xml:space="preserve">      Dr. David Chrisman</w:t>
            </w:r>
          </w:p>
          <w:p w14:paraId="06A0BFBF" w14:textId="77777777" w:rsidR="00E76F46" w:rsidRDefault="007D2499">
            <w:pPr>
              <w:spacing w:before="60" w:after="60" w:line="480" w:lineRule="auto"/>
              <w:ind w:left="360"/>
              <w:jc w:val="left"/>
            </w:pPr>
            <w:r>
              <w:rPr>
                <w:rFonts w:eastAsia="Times New Roman" w:cs="Times New Roman"/>
                <w:szCs w:val="24"/>
              </w:rPr>
              <w:t xml:space="preserve">Project Manager:      </w:t>
            </w:r>
            <w:del w:id="362" w:author="Grimes,Ethan C" w:date="2021-09-25T15:30:00Z">
              <w:r w:rsidR="0089536D" w:rsidDel="00373049">
                <w:rPr>
                  <w:rFonts w:eastAsia="Times New Roman" w:cs="Times New Roman"/>
                  <w:szCs w:val="24"/>
                </w:rPr>
                <w:delText xml:space="preserve">Audrey </w:delText>
              </w:r>
              <w:r w:rsidR="0054739D" w:rsidDel="00373049">
                <w:rPr>
                  <w:rFonts w:eastAsia="Times New Roman" w:cs="Times New Roman"/>
                  <w:szCs w:val="24"/>
                </w:rPr>
                <w:delText>Sholiton</w:delText>
              </w:r>
            </w:del>
            <w:ins w:id="363" w:author="Grimes,Ethan C" w:date="2021-09-25T15:30:00Z">
              <w:r w:rsidR="00373049">
                <w:rPr>
                  <w:rFonts w:eastAsia="Times New Roman" w:cs="Times New Roman"/>
                  <w:szCs w:val="24"/>
                </w:rPr>
                <w:t>Dustin Hubrich</w:t>
              </w:r>
            </w:ins>
          </w:p>
        </w:tc>
      </w:tr>
      <w:tr w:rsidR="00E76F46" w14:paraId="5EF49497" w14:textId="77777777">
        <w:trPr>
          <w:cantSplit/>
        </w:trPr>
        <w:tc>
          <w:tcPr>
            <w:tcW w:w="5000" w:type="pct"/>
            <w:tcBorders>
              <w:top w:val="single" w:sz="6" w:space="0" w:color="auto"/>
              <w:left w:val="single" w:sz="6" w:space="0" w:color="auto"/>
              <w:bottom w:val="single" w:sz="6" w:space="0" w:color="auto"/>
              <w:right w:val="single" w:sz="6" w:space="0" w:color="auto"/>
            </w:tcBorders>
            <w:shd w:val="clear" w:color="auto" w:fill="E7E6E6" w:themeFill="background2"/>
            <w:hideMark/>
          </w:tcPr>
          <w:p w14:paraId="7AEC8699" w14:textId="77777777" w:rsidR="00E76F46" w:rsidRDefault="007D2499">
            <w:pPr>
              <w:numPr>
                <w:ilvl w:val="12"/>
                <w:numId w:val="0"/>
              </w:numPr>
              <w:spacing w:before="120" w:after="60" w:line="480" w:lineRule="auto"/>
              <w:jc w:val="left"/>
            </w:pPr>
            <w:r>
              <w:rPr>
                <w:rFonts w:eastAsia="Times New Roman" w:cs="Times New Roman"/>
                <w:b/>
                <w:szCs w:val="24"/>
              </w:rPr>
              <w:t>Project performance baseline changes will be approved by:</w:t>
            </w:r>
          </w:p>
        </w:tc>
      </w:tr>
      <w:tr w:rsidR="00E76F46" w14:paraId="4D50E993" w14:textId="77777777">
        <w:trPr>
          <w:cantSplit/>
        </w:trPr>
        <w:tc>
          <w:tcPr>
            <w:tcW w:w="5000" w:type="pct"/>
            <w:tcBorders>
              <w:top w:val="single" w:sz="6" w:space="0" w:color="auto"/>
              <w:left w:val="single" w:sz="6" w:space="0" w:color="auto"/>
              <w:bottom w:val="single" w:sz="6" w:space="0" w:color="auto"/>
              <w:right w:val="single" w:sz="6" w:space="0" w:color="auto"/>
            </w:tcBorders>
            <w:shd w:val="clear" w:color="auto" w:fill="FFFFFF"/>
            <w:hideMark/>
          </w:tcPr>
          <w:p w14:paraId="67F54C2E" w14:textId="77777777" w:rsidR="00F94BA0" w:rsidRDefault="00F94BA0" w:rsidP="00F94BA0">
            <w:pPr>
              <w:tabs>
                <w:tab w:val="left" w:pos="360"/>
              </w:tabs>
              <w:spacing w:before="120" w:after="60" w:line="480" w:lineRule="auto"/>
              <w:ind w:left="360"/>
              <w:jc w:val="left"/>
              <w:rPr>
                <w:rFonts w:eastAsia="Times New Roman" w:cs="Times New Roman"/>
                <w:szCs w:val="24"/>
              </w:rPr>
            </w:pPr>
            <w:r>
              <w:rPr>
                <w:rFonts w:eastAsia="Times New Roman" w:cs="Times New Roman"/>
                <w:szCs w:val="24"/>
              </w:rPr>
              <w:t>Project Sponsor:       Dr. Robert Barker</w:t>
            </w:r>
          </w:p>
          <w:p w14:paraId="48786D0F" w14:textId="77777777" w:rsidR="00F94BA0" w:rsidRDefault="00F94BA0" w:rsidP="00F94BA0">
            <w:pPr>
              <w:tabs>
                <w:tab w:val="left" w:pos="360"/>
              </w:tabs>
              <w:spacing w:before="120" w:after="60" w:line="480" w:lineRule="auto"/>
              <w:ind w:left="360"/>
              <w:jc w:val="left"/>
            </w:pPr>
            <w:r>
              <w:rPr>
                <w:rFonts w:eastAsia="Times New Roman" w:cs="Times New Roman"/>
                <w:szCs w:val="24"/>
              </w:rPr>
              <w:t>Project Sponsor:       Dr. David Chrisman</w:t>
            </w:r>
          </w:p>
          <w:p w14:paraId="4EFCA4F3" w14:textId="77777777" w:rsidR="00E76F46" w:rsidRDefault="00F94BA0" w:rsidP="00F94BA0">
            <w:pPr>
              <w:spacing w:before="60" w:after="60" w:line="480" w:lineRule="auto"/>
              <w:ind w:left="360"/>
              <w:jc w:val="left"/>
            </w:pPr>
            <w:r>
              <w:rPr>
                <w:rFonts w:eastAsia="Times New Roman" w:cs="Times New Roman"/>
                <w:szCs w:val="24"/>
              </w:rPr>
              <w:t xml:space="preserve">Project Manager:      </w:t>
            </w:r>
            <w:del w:id="364" w:author="Grimes,Ethan C" w:date="2021-09-25T15:29:00Z">
              <w:r w:rsidDel="00373049">
                <w:rPr>
                  <w:rFonts w:eastAsia="Times New Roman" w:cs="Times New Roman"/>
                  <w:szCs w:val="24"/>
                </w:rPr>
                <w:delText>Audrey Sholiton</w:delText>
              </w:r>
            </w:del>
            <w:ins w:id="365" w:author="Grimes,Ethan C" w:date="2021-09-25T15:29:00Z">
              <w:r w:rsidR="00373049">
                <w:rPr>
                  <w:rFonts w:eastAsia="Times New Roman" w:cs="Times New Roman"/>
                  <w:szCs w:val="24"/>
                </w:rPr>
                <w:t>Dust</w:t>
              </w:r>
            </w:ins>
            <w:ins w:id="366" w:author="Grimes,Ethan C" w:date="2021-09-25T15:30:00Z">
              <w:r w:rsidR="00373049">
                <w:rPr>
                  <w:rFonts w:eastAsia="Times New Roman" w:cs="Times New Roman"/>
                  <w:szCs w:val="24"/>
                </w:rPr>
                <w:t>in Hubrich</w:t>
              </w:r>
            </w:ins>
          </w:p>
        </w:tc>
      </w:tr>
      <w:tr w:rsidR="00E76F46" w14:paraId="6C54C2F3" w14:textId="77777777">
        <w:trPr>
          <w:cantSplit/>
        </w:trPr>
        <w:tc>
          <w:tcPr>
            <w:tcW w:w="5000" w:type="pct"/>
            <w:tcBorders>
              <w:top w:val="single" w:sz="6" w:space="0" w:color="auto"/>
              <w:left w:val="single" w:sz="6" w:space="0" w:color="auto"/>
              <w:bottom w:val="single" w:sz="6" w:space="0" w:color="auto"/>
              <w:right w:val="single" w:sz="6" w:space="0" w:color="auto"/>
            </w:tcBorders>
            <w:shd w:val="clear" w:color="auto" w:fill="E7E6E6" w:themeFill="background2"/>
            <w:hideMark/>
          </w:tcPr>
          <w:p w14:paraId="341D8A70" w14:textId="77777777" w:rsidR="00E76F46" w:rsidRDefault="007D2499">
            <w:pPr>
              <w:numPr>
                <w:ilvl w:val="12"/>
                <w:numId w:val="0"/>
              </w:numPr>
              <w:spacing w:before="120" w:after="60" w:line="480" w:lineRule="auto"/>
              <w:jc w:val="left"/>
            </w:pPr>
            <w:r>
              <w:rPr>
                <w:rFonts w:eastAsia="Times New Roman" w:cs="Times New Roman"/>
                <w:b/>
                <w:szCs w:val="24"/>
              </w:rPr>
              <w:lastRenderedPageBreak/>
              <w:t>Project deliverables will be approved/accepted by:</w:t>
            </w:r>
          </w:p>
        </w:tc>
      </w:tr>
      <w:tr w:rsidR="00E76F46" w14:paraId="0C0FD10F" w14:textId="77777777">
        <w:trPr>
          <w:cantSplit/>
        </w:trPr>
        <w:tc>
          <w:tcPr>
            <w:tcW w:w="5000" w:type="pct"/>
            <w:tcBorders>
              <w:top w:val="single" w:sz="6" w:space="0" w:color="auto"/>
              <w:left w:val="single" w:sz="6" w:space="0" w:color="auto"/>
              <w:bottom w:val="single" w:sz="6" w:space="0" w:color="auto"/>
              <w:right w:val="single" w:sz="6" w:space="0" w:color="auto"/>
            </w:tcBorders>
            <w:shd w:val="clear" w:color="auto" w:fill="FFFFFF"/>
            <w:hideMark/>
          </w:tcPr>
          <w:p w14:paraId="0AC7E36F" w14:textId="77777777" w:rsidR="00F94BA0" w:rsidRDefault="00F94BA0" w:rsidP="00F94BA0">
            <w:pPr>
              <w:tabs>
                <w:tab w:val="left" w:pos="360"/>
              </w:tabs>
              <w:spacing w:before="120" w:after="60" w:line="480" w:lineRule="auto"/>
              <w:ind w:left="360"/>
              <w:jc w:val="left"/>
              <w:rPr>
                <w:rFonts w:eastAsia="Times New Roman" w:cs="Times New Roman"/>
                <w:szCs w:val="24"/>
              </w:rPr>
            </w:pPr>
            <w:r>
              <w:rPr>
                <w:rFonts w:eastAsia="Times New Roman" w:cs="Times New Roman"/>
                <w:szCs w:val="24"/>
              </w:rPr>
              <w:t>Project Sponsor:       Dr. Robert Barker</w:t>
            </w:r>
          </w:p>
          <w:p w14:paraId="316CD63E" w14:textId="77777777" w:rsidR="00F94BA0" w:rsidRDefault="00F94BA0" w:rsidP="00F94BA0">
            <w:pPr>
              <w:tabs>
                <w:tab w:val="left" w:pos="360"/>
              </w:tabs>
              <w:spacing w:before="120" w:after="60" w:line="480" w:lineRule="auto"/>
              <w:ind w:left="360"/>
              <w:jc w:val="left"/>
            </w:pPr>
            <w:r>
              <w:rPr>
                <w:rFonts w:eastAsia="Times New Roman" w:cs="Times New Roman"/>
                <w:szCs w:val="24"/>
              </w:rPr>
              <w:t>Project Sponsor:       Dr. David Chrisman</w:t>
            </w:r>
          </w:p>
          <w:p w14:paraId="3763D5DA" w14:textId="77777777" w:rsidR="00E76F46" w:rsidRDefault="00F94BA0" w:rsidP="00F94BA0">
            <w:pPr>
              <w:spacing w:before="60" w:after="60" w:line="480" w:lineRule="auto"/>
              <w:ind w:left="360"/>
              <w:jc w:val="left"/>
            </w:pPr>
            <w:r>
              <w:rPr>
                <w:rFonts w:eastAsia="Times New Roman" w:cs="Times New Roman"/>
                <w:szCs w:val="24"/>
              </w:rPr>
              <w:t xml:space="preserve">Project Manager:      </w:t>
            </w:r>
            <w:del w:id="367" w:author="Grimes,Ethan C" w:date="2021-09-25T15:29:00Z">
              <w:r w:rsidDel="00373049">
                <w:rPr>
                  <w:rFonts w:eastAsia="Times New Roman" w:cs="Times New Roman"/>
                  <w:szCs w:val="24"/>
                </w:rPr>
                <w:delText>Audrey Sholiton</w:delText>
              </w:r>
            </w:del>
            <w:ins w:id="368" w:author="Grimes,Ethan C" w:date="2021-09-25T15:29:00Z">
              <w:r w:rsidR="00373049">
                <w:rPr>
                  <w:rFonts w:eastAsia="Times New Roman" w:cs="Times New Roman"/>
                  <w:szCs w:val="24"/>
                </w:rPr>
                <w:t>Dustin Hubrich</w:t>
              </w:r>
            </w:ins>
          </w:p>
        </w:tc>
      </w:tr>
    </w:tbl>
    <w:p w14:paraId="55D3DD27" w14:textId="77777777" w:rsidR="00E76F46" w:rsidRDefault="007D2499">
      <w:pPr>
        <w:jc w:val="both"/>
      </w:pPr>
      <w:r>
        <w:rPr>
          <w:rFonts w:cs="Times New Roman"/>
        </w:rPr>
        <w:t> </w:t>
      </w:r>
    </w:p>
    <w:p w14:paraId="3BD7FD8E" w14:textId="77777777" w:rsidR="00E76F46" w:rsidRDefault="007D2499">
      <w:pPr>
        <w:jc w:val="both"/>
      </w:pPr>
      <w:r>
        <w:rPr>
          <w:rFonts w:cs="Times New Roman"/>
        </w:rPr>
        <w:t>By signing below, I verify that I am a representative of the below identified entity and that I have the authority to bind such entity.</w:t>
      </w:r>
    </w:p>
    <w:p w14:paraId="68270900" w14:textId="77777777" w:rsidR="00E76F46" w:rsidRDefault="007D2499">
      <w:pPr>
        <w:jc w:val="both"/>
      </w:pPr>
      <w:r>
        <w:rPr>
          <w:rFonts w:cs="Times New Roman"/>
        </w:rPr>
        <w:t> </w:t>
      </w:r>
    </w:p>
    <w:tbl>
      <w:tblPr>
        <w:tblW w:w="5050" w:type="pct"/>
        <w:tblInd w:w="-5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81"/>
        <w:gridCol w:w="54"/>
        <w:gridCol w:w="2340"/>
        <w:gridCol w:w="2732"/>
        <w:gridCol w:w="276"/>
        <w:gridCol w:w="1554"/>
      </w:tblGrid>
      <w:tr w:rsidR="00E76F46" w14:paraId="28475989" w14:textId="77777777">
        <w:trPr>
          <w:cantSplit/>
          <w:tblHeader/>
        </w:trPr>
        <w:tc>
          <w:tcPr>
            <w:tcW w:w="5000" w:type="pct"/>
            <w:gridSpan w:val="6"/>
            <w:tcBorders>
              <w:top w:val="single" w:sz="6" w:space="0" w:color="auto"/>
              <w:left w:val="single" w:sz="6" w:space="0" w:color="auto"/>
              <w:bottom w:val="single" w:sz="6" w:space="0" w:color="auto"/>
              <w:right w:val="single" w:sz="6" w:space="0" w:color="auto"/>
            </w:tcBorders>
            <w:shd w:val="clear" w:color="auto" w:fill="D0CECE" w:themeFill="background2" w:themeFillShade="E6"/>
            <w:hideMark/>
          </w:tcPr>
          <w:p w14:paraId="3C912BBA" w14:textId="77777777" w:rsidR="00E76F46" w:rsidRDefault="007D2499">
            <w:pPr>
              <w:keepNext/>
              <w:numPr>
                <w:ilvl w:val="12"/>
                <w:numId w:val="0"/>
              </w:numPr>
              <w:spacing w:before="60" w:after="60" w:line="480" w:lineRule="auto"/>
              <w:jc w:val="left"/>
              <w:outlineLvl w:val="2"/>
            </w:pPr>
            <w:r>
              <w:rPr>
                <w:rFonts w:eastAsia="Times New Roman" w:cs="Times New Roman"/>
                <w:sz w:val="28"/>
                <w:szCs w:val="28"/>
              </w:rPr>
              <w:t>Project Approval &amp; Signatures</w:t>
            </w:r>
          </w:p>
        </w:tc>
      </w:tr>
      <w:tr w:rsidR="00E76F46" w14:paraId="58A7B0B1" w14:textId="77777777">
        <w:trPr>
          <w:cantSplit/>
        </w:trPr>
        <w:tc>
          <w:tcPr>
            <w:tcW w:w="1319" w:type="pct"/>
            <w:tcBorders>
              <w:top w:val="single" w:sz="6" w:space="0" w:color="auto"/>
              <w:left w:val="single" w:sz="6" w:space="0" w:color="auto"/>
              <w:bottom w:val="single" w:sz="6" w:space="0" w:color="auto"/>
              <w:right w:val="single" w:sz="6" w:space="0" w:color="auto"/>
            </w:tcBorders>
            <w:shd w:val="clear" w:color="auto" w:fill="E7E6E6" w:themeFill="background2"/>
            <w:hideMark/>
          </w:tcPr>
          <w:p w14:paraId="5442A3E0" w14:textId="77777777" w:rsidR="00E76F46" w:rsidRDefault="007D2499">
            <w:pPr>
              <w:keepNext/>
              <w:spacing w:before="120" w:after="120" w:line="480" w:lineRule="auto"/>
              <w:jc w:val="left"/>
            </w:pPr>
            <w:r>
              <w:rPr>
                <w:rFonts w:eastAsia="Times New Roman" w:cs="Times New Roman"/>
                <w:b/>
                <w:szCs w:val="24"/>
              </w:rPr>
              <w:t>Project Name:</w:t>
            </w:r>
          </w:p>
        </w:tc>
        <w:tc>
          <w:tcPr>
            <w:tcW w:w="3681" w:type="pct"/>
            <w:gridSpan w:val="5"/>
            <w:tcBorders>
              <w:top w:val="single" w:sz="6" w:space="0" w:color="auto"/>
              <w:left w:val="single" w:sz="6" w:space="0" w:color="auto"/>
              <w:bottom w:val="single" w:sz="6" w:space="0" w:color="auto"/>
              <w:right w:val="single" w:sz="6" w:space="0" w:color="auto"/>
            </w:tcBorders>
            <w:hideMark/>
          </w:tcPr>
          <w:p w14:paraId="1B95B0AD" w14:textId="77777777" w:rsidR="00E76F46" w:rsidRDefault="00F94BA0">
            <w:r>
              <w:t>COBWeb</w:t>
            </w:r>
          </w:p>
        </w:tc>
      </w:tr>
      <w:tr w:rsidR="00E76F46" w14:paraId="63643CD1" w14:textId="77777777">
        <w:trPr>
          <w:cantSplit/>
        </w:trPr>
        <w:tc>
          <w:tcPr>
            <w:tcW w:w="1319" w:type="pct"/>
            <w:tcBorders>
              <w:top w:val="single" w:sz="6" w:space="0" w:color="auto"/>
              <w:left w:val="single" w:sz="6" w:space="0" w:color="auto"/>
              <w:bottom w:val="nil"/>
              <w:right w:val="single" w:sz="6" w:space="0" w:color="auto"/>
            </w:tcBorders>
            <w:shd w:val="clear" w:color="auto" w:fill="E7E6E6" w:themeFill="background2"/>
            <w:hideMark/>
          </w:tcPr>
          <w:p w14:paraId="343259F5" w14:textId="77777777" w:rsidR="00E76F46" w:rsidRDefault="007D2499">
            <w:pPr>
              <w:spacing w:before="120" w:after="120" w:line="480" w:lineRule="auto"/>
              <w:jc w:val="left"/>
            </w:pPr>
            <w:r>
              <w:rPr>
                <w:rFonts w:eastAsia="Times New Roman" w:cs="Times New Roman"/>
                <w:b/>
                <w:szCs w:val="24"/>
              </w:rPr>
              <w:t>Project Manager:</w:t>
            </w:r>
          </w:p>
        </w:tc>
        <w:tc>
          <w:tcPr>
            <w:tcW w:w="3681" w:type="pct"/>
            <w:gridSpan w:val="5"/>
            <w:tcBorders>
              <w:top w:val="single" w:sz="6" w:space="0" w:color="auto"/>
              <w:left w:val="single" w:sz="6" w:space="0" w:color="auto"/>
              <w:bottom w:val="nil"/>
              <w:right w:val="single" w:sz="6" w:space="0" w:color="auto"/>
            </w:tcBorders>
            <w:hideMark/>
          </w:tcPr>
          <w:p w14:paraId="0AB1D5D0" w14:textId="77777777" w:rsidR="00E76F46" w:rsidRDefault="00F94BA0">
            <w:del w:id="369" w:author="Grimes,Ethan C" w:date="2021-09-25T15:29:00Z">
              <w:r w:rsidDel="00373049">
                <w:delText>Audrey Sholiton</w:delText>
              </w:r>
            </w:del>
            <w:ins w:id="370" w:author="Grimes,Ethan C" w:date="2021-09-25T15:29:00Z">
              <w:r w:rsidR="00373049">
                <w:t>Dustin Hubrich</w:t>
              </w:r>
            </w:ins>
          </w:p>
        </w:tc>
      </w:tr>
      <w:tr w:rsidR="00E76F46" w14:paraId="56746D6D" w14:textId="77777777">
        <w:trPr>
          <w:cantSplit/>
          <w:trHeight w:val="948"/>
        </w:trPr>
        <w:tc>
          <w:tcPr>
            <w:tcW w:w="5000" w:type="pct"/>
            <w:gridSpan w:val="6"/>
            <w:tcBorders>
              <w:top w:val="single" w:sz="6" w:space="0" w:color="auto"/>
              <w:left w:val="single" w:sz="6" w:space="0" w:color="auto"/>
              <w:bottom w:val="nil"/>
              <w:right w:val="single" w:sz="6" w:space="0" w:color="auto"/>
            </w:tcBorders>
            <w:shd w:val="clear" w:color="auto" w:fill="E7E6E6" w:themeFill="background2"/>
            <w:hideMark/>
          </w:tcPr>
          <w:p w14:paraId="177DF6DE" w14:textId="77777777" w:rsidR="00E76F46" w:rsidRDefault="007D2499">
            <w:pPr>
              <w:spacing w:before="60" w:after="240" w:line="480" w:lineRule="auto"/>
              <w:jc w:val="left"/>
            </w:pPr>
            <w:r>
              <w:rPr>
                <w:rFonts w:eastAsia="Times New Roman" w:cs="Times New Roman"/>
                <w:i/>
                <w:szCs w:val="24"/>
              </w:rPr>
              <w:t>The purpose of this document is to provide a vehicle for documenting the initial planning efforts for the project. It is used to reach a satisfactory level of mutual agreement among the Project Manager, Project Sponsors and Owners with respect to the objectives and scope of the project before significant resources are committed and expenses incurred.</w:t>
            </w:r>
          </w:p>
        </w:tc>
      </w:tr>
      <w:tr w:rsidR="00E76F46" w14:paraId="742C6FFE" w14:textId="77777777">
        <w:trPr>
          <w:cantSplit/>
        </w:trPr>
        <w:tc>
          <w:tcPr>
            <w:tcW w:w="5000" w:type="pct"/>
            <w:gridSpan w:val="6"/>
            <w:tcBorders>
              <w:top w:val="single" w:sz="6" w:space="0" w:color="auto"/>
              <w:left w:val="single" w:sz="6" w:space="0" w:color="auto"/>
              <w:bottom w:val="single" w:sz="6" w:space="0" w:color="auto"/>
              <w:right w:val="single" w:sz="6" w:space="0" w:color="auto"/>
            </w:tcBorders>
            <w:shd w:val="clear" w:color="auto" w:fill="E7E6E6" w:themeFill="background2"/>
            <w:hideMark/>
          </w:tcPr>
          <w:p w14:paraId="4B96D313" w14:textId="77777777" w:rsidR="00E76F46" w:rsidRDefault="007D2499">
            <w:pPr>
              <w:spacing w:after="120" w:line="480" w:lineRule="auto"/>
              <w:jc w:val="left"/>
            </w:pPr>
            <w:r>
              <w:rPr>
                <w:rFonts w:eastAsia="Times New Roman" w:cs="Times New Roman"/>
                <w:b/>
                <w:i/>
                <w:szCs w:val="24"/>
              </w:rPr>
              <w:t>I have reviewed the information contained in this Project Scope Statement and agree:</w:t>
            </w:r>
          </w:p>
        </w:tc>
      </w:tr>
      <w:tr w:rsidR="00E76F46" w14:paraId="667ED0E9" w14:textId="77777777">
        <w:trPr>
          <w:cantSplit/>
        </w:trPr>
        <w:tc>
          <w:tcPr>
            <w:tcW w:w="1352" w:type="pct"/>
            <w:gridSpan w:val="2"/>
            <w:tcBorders>
              <w:top w:val="single" w:sz="6" w:space="0" w:color="auto"/>
              <w:left w:val="single" w:sz="6" w:space="0" w:color="auto"/>
              <w:bottom w:val="single" w:sz="4" w:space="0" w:color="auto"/>
              <w:right w:val="single" w:sz="6" w:space="0" w:color="auto"/>
            </w:tcBorders>
            <w:shd w:val="clear" w:color="auto" w:fill="E7E6E6" w:themeFill="background2"/>
            <w:hideMark/>
          </w:tcPr>
          <w:p w14:paraId="67D15949" w14:textId="77777777" w:rsidR="00E76F46" w:rsidRDefault="007D2499">
            <w:pPr>
              <w:keepNext/>
              <w:spacing w:before="120" w:after="60" w:line="480" w:lineRule="auto"/>
              <w:outlineLvl w:val="2"/>
            </w:pPr>
            <w:r>
              <w:rPr>
                <w:rFonts w:eastAsia="Times New Roman" w:cs="Times New Roman"/>
                <w:b/>
                <w:szCs w:val="24"/>
              </w:rPr>
              <w:t>Name</w:t>
            </w:r>
          </w:p>
        </w:tc>
        <w:tc>
          <w:tcPr>
            <w:tcW w:w="1244" w:type="pct"/>
            <w:tcBorders>
              <w:top w:val="single" w:sz="6" w:space="0" w:color="auto"/>
              <w:left w:val="single" w:sz="6" w:space="0" w:color="auto"/>
              <w:bottom w:val="single" w:sz="4" w:space="0" w:color="auto"/>
              <w:right w:val="single" w:sz="6" w:space="0" w:color="auto"/>
            </w:tcBorders>
            <w:shd w:val="clear" w:color="auto" w:fill="E7E6E6" w:themeFill="background2"/>
            <w:hideMark/>
          </w:tcPr>
          <w:p w14:paraId="655B22A7" w14:textId="77777777" w:rsidR="00E76F46" w:rsidRDefault="007D2499">
            <w:pPr>
              <w:keepNext/>
              <w:spacing w:before="120" w:after="60" w:line="480" w:lineRule="auto"/>
              <w:outlineLvl w:val="2"/>
            </w:pPr>
            <w:r>
              <w:rPr>
                <w:rFonts w:eastAsia="Times New Roman" w:cs="Times New Roman"/>
                <w:b/>
                <w:szCs w:val="24"/>
              </w:rPr>
              <w:t>Title/Role</w:t>
            </w:r>
          </w:p>
        </w:tc>
        <w:tc>
          <w:tcPr>
            <w:tcW w:w="1451" w:type="pct"/>
            <w:tcBorders>
              <w:top w:val="single" w:sz="6" w:space="0" w:color="auto"/>
              <w:left w:val="single" w:sz="6" w:space="0" w:color="auto"/>
              <w:bottom w:val="single" w:sz="4" w:space="0" w:color="auto"/>
              <w:right w:val="nil"/>
            </w:tcBorders>
            <w:shd w:val="clear" w:color="auto" w:fill="E7E6E6" w:themeFill="background2"/>
            <w:hideMark/>
          </w:tcPr>
          <w:p w14:paraId="744D5867" w14:textId="77777777" w:rsidR="00E76F46" w:rsidRDefault="007D2499">
            <w:pPr>
              <w:keepNext/>
              <w:spacing w:before="120" w:after="60" w:line="480" w:lineRule="auto"/>
              <w:outlineLvl w:val="2"/>
            </w:pPr>
            <w:r>
              <w:rPr>
                <w:rFonts w:eastAsia="Times New Roman" w:cs="Times New Roman"/>
                <w:b/>
                <w:szCs w:val="24"/>
              </w:rPr>
              <w:t>Signature</w:t>
            </w:r>
          </w:p>
        </w:tc>
        <w:tc>
          <w:tcPr>
            <w:tcW w:w="126" w:type="pct"/>
            <w:tcBorders>
              <w:top w:val="single" w:sz="6" w:space="0" w:color="auto"/>
              <w:left w:val="nil"/>
              <w:bottom w:val="single" w:sz="4" w:space="0" w:color="auto"/>
              <w:right w:val="single" w:sz="6" w:space="0" w:color="auto"/>
            </w:tcBorders>
            <w:shd w:val="clear" w:color="auto" w:fill="E7E6E6" w:themeFill="background2"/>
            <w:hideMark/>
          </w:tcPr>
          <w:p w14:paraId="56454B4C" w14:textId="77777777" w:rsidR="00E76F46" w:rsidRDefault="007D2499">
            <w:pPr>
              <w:keepNext/>
              <w:spacing w:before="120" w:after="60" w:line="480" w:lineRule="auto"/>
              <w:outlineLvl w:val="2"/>
            </w:pPr>
            <w:r>
              <w:rPr>
                <w:rFonts w:eastAsia="Times New Roman" w:cs="Times New Roman"/>
                <w:b/>
                <w:szCs w:val="24"/>
              </w:rPr>
              <w:t> </w:t>
            </w:r>
          </w:p>
        </w:tc>
        <w:tc>
          <w:tcPr>
            <w:tcW w:w="827" w:type="pct"/>
            <w:tcBorders>
              <w:top w:val="single" w:sz="6" w:space="0" w:color="auto"/>
              <w:left w:val="single" w:sz="6" w:space="0" w:color="auto"/>
              <w:bottom w:val="single" w:sz="4" w:space="0" w:color="auto"/>
              <w:right w:val="single" w:sz="6" w:space="0" w:color="auto"/>
            </w:tcBorders>
            <w:shd w:val="clear" w:color="auto" w:fill="E7E6E6" w:themeFill="background2"/>
            <w:hideMark/>
          </w:tcPr>
          <w:p w14:paraId="3B668165" w14:textId="77777777" w:rsidR="00E76F46" w:rsidRDefault="007D2499">
            <w:pPr>
              <w:keepNext/>
              <w:spacing w:before="120" w:after="60" w:line="480" w:lineRule="auto"/>
              <w:outlineLvl w:val="2"/>
            </w:pPr>
            <w:r>
              <w:rPr>
                <w:rFonts w:eastAsia="Times New Roman" w:cs="Times New Roman"/>
                <w:b/>
                <w:szCs w:val="24"/>
              </w:rPr>
              <w:t>Date</w:t>
            </w:r>
          </w:p>
        </w:tc>
      </w:tr>
    </w:tbl>
    <w:p w14:paraId="2A2176F4" w14:textId="77777777" w:rsidR="00E76F46" w:rsidRDefault="00E76F46">
      <w:pPr>
        <w:jc w:val="left"/>
        <w:rPr>
          <w:rFonts w:cs="Times New Roman"/>
          <w:vanish/>
          <w:szCs w:val="24"/>
        </w:rPr>
      </w:pPr>
    </w:p>
    <w:tbl>
      <w:tblPr>
        <w:tblW w:w="5000" w:type="pct"/>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21"/>
        <w:gridCol w:w="2319"/>
        <w:gridCol w:w="2706"/>
        <w:gridCol w:w="276"/>
        <w:gridCol w:w="1538"/>
      </w:tblGrid>
      <w:tr w:rsidR="00E76F46" w14:paraId="05649486" w14:textId="77777777">
        <w:trPr>
          <w:cantSplit/>
        </w:trPr>
        <w:tc>
          <w:tcPr>
            <w:tcW w:w="1352" w:type="pct"/>
            <w:tcBorders>
              <w:top w:val="nil"/>
              <w:left w:val="nil"/>
              <w:bottom w:val="nil"/>
              <w:right w:val="nil"/>
            </w:tcBorders>
            <w:vAlign w:val="bottom"/>
            <w:hideMark/>
          </w:tcPr>
          <w:p w14:paraId="60DD2F3A" w14:textId="77777777" w:rsidR="00E76F46" w:rsidRDefault="007D2499" w:rsidP="005F03C6">
            <w:pPr>
              <w:widowControl w:val="0"/>
              <w:suppressLineNumbers/>
              <w:suppressAutoHyphens/>
              <w:snapToGrid w:val="0"/>
              <w:spacing w:line="480" w:lineRule="auto"/>
              <w:jc w:val="both"/>
            </w:pPr>
            <w:r>
              <w:rPr>
                <w:rFonts w:eastAsia="Andale Sans UI" w:cs="Times New Roman"/>
                <w:kern w:val="2"/>
                <w:szCs w:val="24"/>
              </w:rPr>
              <w:t>Audrey Sholiton </w:t>
            </w:r>
          </w:p>
        </w:tc>
        <w:tc>
          <w:tcPr>
            <w:tcW w:w="1244" w:type="pct"/>
            <w:tcBorders>
              <w:top w:val="nil"/>
              <w:left w:val="nil"/>
              <w:bottom w:val="nil"/>
              <w:right w:val="nil"/>
            </w:tcBorders>
            <w:vAlign w:val="bottom"/>
            <w:hideMark/>
          </w:tcPr>
          <w:p w14:paraId="2069B3F1" w14:textId="77777777" w:rsidR="00E76F46" w:rsidRDefault="007D2499" w:rsidP="005F03C6">
            <w:pPr>
              <w:spacing w:before="60" w:after="60" w:line="480" w:lineRule="auto"/>
              <w:jc w:val="both"/>
            </w:pPr>
            <w:r>
              <w:rPr>
                <w:rFonts w:eastAsia="Times New Roman" w:cs="Times New Roman"/>
                <w:szCs w:val="24"/>
              </w:rPr>
              <w:t xml:space="preserve">Project </w:t>
            </w:r>
            <w:ins w:id="371" w:author="Grimes,Ethan C" w:date="2021-09-25T15:29:00Z">
              <w:r w:rsidR="00373049">
                <w:rPr>
                  <w:rFonts w:eastAsia="Times New Roman" w:cs="Times New Roman"/>
                  <w:szCs w:val="24"/>
                </w:rPr>
                <w:t>Supervisor</w:t>
              </w:r>
            </w:ins>
            <w:del w:id="372" w:author="Grimes,Ethan C" w:date="2021-09-25T15:29:00Z">
              <w:r w:rsidDel="00373049">
                <w:rPr>
                  <w:rFonts w:eastAsia="Times New Roman" w:cs="Times New Roman"/>
                  <w:szCs w:val="24"/>
                </w:rPr>
                <w:delText>Manager</w:delText>
              </w:r>
            </w:del>
          </w:p>
        </w:tc>
        <w:tc>
          <w:tcPr>
            <w:tcW w:w="1451" w:type="pct"/>
            <w:tcBorders>
              <w:top w:val="nil"/>
              <w:left w:val="nil"/>
              <w:bottom w:val="single" w:sz="4" w:space="0" w:color="auto"/>
              <w:right w:val="nil"/>
            </w:tcBorders>
            <w:vAlign w:val="bottom"/>
            <w:hideMark/>
          </w:tcPr>
          <w:p w14:paraId="1228DF4C" w14:textId="77777777" w:rsidR="00E76F46" w:rsidRDefault="007D2499" w:rsidP="005F03C6">
            <w:pPr>
              <w:spacing w:before="60" w:after="60" w:line="480" w:lineRule="auto"/>
              <w:jc w:val="both"/>
            </w:pPr>
            <w:r>
              <w:rPr>
                <w:rFonts w:eastAsia="Times New Roman" w:cs="Times New Roman"/>
                <w:szCs w:val="24"/>
              </w:rPr>
              <w:t> </w:t>
            </w:r>
          </w:p>
          <w:p w14:paraId="450B29AC" w14:textId="77777777" w:rsidR="00E76F46" w:rsidRDefault="007D2499" w:rsidP="005F03C6">
            <w:pPr>
              <w:spacing w:before="60" w:after="60" w:line="480" w:lineRule="auto"/>
              <w:jc w:val="both"/>
            </w:pPr>
            <w:r>
              <w:rPr>
                <w:rFonts w:eastAsia="Times New Roman" w:cs="Times New Roman"/>
                <w:szCs w:val="24"/>
              </w:rPr>
              <w:t> </w:t>
            </w:r>
          </w:p>
          <w:p w14:paraId="584A74C3" w14:textId="77777777" w:rsidR="00E76F46" w:rsidRDefault="007D2499" w:rsidP="005F03C6">
            <w:pPr>
              <w:spacing w:before="60" w:after="60" w:line="480" w:lineRule="auto"/>
              <w:jc w:val="both"/>
            </w:pPr>
            <w:r>
              <w:rPr>
                <w:rFonts w:eastAsia="Times New Roman" w:cs="Times New Roman"/>
                <w:szCs w:val="24"/>
              </w:rPr>
              <w:t> </w:t>
            </w:r>
          </w:p>
        </w:tc>
        <w:tc>
          <w:tcPr>
            <w:tcW w:w="126" w:type="pct"/>
            <w:tcBorders>
              <w:top w:val="nil"/>
              <w:left w:val="nil"/>
              <w:bottom w:val="nil"/>
              <w:right w:val="nil"/>
            </w:tcBorders>
            <w:vAlign w:val="bottom"/>
            <w:hideMark/>
          </w:tcPr>
          <w:p w14:paraId="3B6E4F68" w14:textId="77777777" w:rsidR="00E76F46" w:rsidRDefault="007D2499" w:rsidP="005F03C6">
            <w:pPr>
              <w:spacing w:before="60" w:after="60" w:line="480" w:lineRule="auto"/>
              <w:jc w:val="both"/>
            </w:pPr>
            <w:r>
              <w:rPr>
                <w:rFonts w:eastAsia="Times New Roman" w:cs="Times New Roman"/>
                <w:szCs w:val="24"/>
              </w:rPr>
              <w:t> </w:t>
            </w:r>
          </w:p>
        </w:tc>
        <w:tc>
          <w:tcPr>
            <w:tcW w:w="827" w:type="pct"/>
            <w:tcBorders>
              <w:top w:val="nil"/>
              <w:left w:val="nil"/>
              <w:bottom w:val="single" w:sz="4" w:space="0" w:color="auto"/>
              <w:right w:val="nil"/>
            </w:tcBorders>
            <w:vAlign w:val="bottom"/>
            <w:hideMark/>
          </w:tcPr>
          <w:p w14:paraId="11E91835" w14:textId="77777777" w:rsidR="00E76F46" w:rsidRDefault="007D2499" w:rsidP="005F03C6">
            <w:pPr>
              <w:spacing w:before="60" w:after="60" w:line="480" w:lineRule="auto"/>
              <w:jc w:val="both"/>
            </w:pPr>
            <w:r>
              <w:rPr>
                <w:rFonts w:eastAsia="Times New Roman" w:cs="Times New Roman"/>
                <w:szCs w:val="24"/>
              </w:rPr>
              <w:t> </w:t>
            </w:r>
          </w:p>
          <w:p w14:paraId="36527169" w14:textId="77777777" w:rsidR="00E76F46" w:rsidRDefault="007D2499" w:rsidP="005F03C6">
            <w:pPr>
              <w:spacing w:before="60" w:after="60" w:line="480" w:lineRule="auto"/>
              <w:jc w:val="both"/>
            </w:pPr>
            <w:r>
              <w:rPr>
                <w:rFonts w:eastAsia="Times New Roman" w:cs="Times New Roman"/>
                <w:szCs w:val="24"/>
              </w:rPr>
              <w:t> </w:t>
            </w:r>
          </w:p>
          <w:p w14:paraId="13D59FEA" w14:textId="77777777" w:rsidR="00E76F46" w:rsidRDefault="007D2499" w:rsidP="005F03C6">
            <w:pPr>
              <w:spacing w:before="60" w:after="60" w:line="480" w:lineRule="auto"/>
              <w:jc w:val="both"/>
            </w:pPr>
            <w:r>
              <w:rPr>
                <w:rFonts w:eastAsia="Times New Roman" w:cs="Times New Roman"/>
                <w:szCs w:val="24"/>
              </w:rPr>
              <w:t> </w:t>
            </w:r>
          </w:p>
        </w:tc>
      </w:tr>
    </w:tbl>
    <w:p w14:paraId="7EA29B36" w14:textId="77777777" w:rsidR="00E76F46" w:rsidRDefault="00E76F46" w:rsidP="005F03C6">
      <w:pPr>
        <w:jc w:val="both"/>
        <w:rPr>
          <w:rFonts w:cs="Times New Roman"/>
          <w:vanish/>
          <w:szCs w:val="24"/>
        </w:rPr>
      </w:pPr>
    </w:p>
    <w:tbl>
      <w:tblPr>
        <w:tblW w:w="5000" w:type="pct"/>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21"/>
        <w:gridCol w:w="2319"/>
        <w:gridCol w:w="2706"/>
        <w:gridCol w:w="276"/>
        <w:gridCol w:w="1538"/>
      </w:tblGrid>
      <w:tr w:rsidR="00E76F46" w14:paraId="2CD912C9" w14:textId="77777777">
        <w:trPr>
          <w:cantSplit/>
        </w:trPr>
        <w:tc>
          <w:tcPr>
            <w:tcW w:w="1352" w:type="pct"/>
            <w:tcBorders>
              <w:top w:val="nil"/>
              <w:left w:val="nil"/>
              <w:bottom w:val="nil"/>
              <w:right w:val="nil"/>
            </w:tcBorders>
            <w:vAlign w:val="bottom"/>
            <w:hideMark/>
          </w:tcPr>
          <w:p w14:paraId="3F297235" w14:textId="77777777" w:rsidR="00E76F46" w:rsidRDefault="00E76F46" w:rsidP="005F03C6">
            <w:pPr>
              <w:widowControl w:val="0"/>
              <w:suppressLineNumbers/>
              <w:suppressAutoHyphens/>
              <w:snapToGrid w:val="0"/>
              <w:spacing w:line="480" w:lineRule="auto"/>
              <w:jc w:val="both"/>
            </w:pPr>
          </w:p>
          <w:p w14:paraId="340F4461" w14:textId="77777777" w:rsidR="00E76F46" w:rsidRDefault="00373F3A" w:rsidP="005F03C6">
            <w:pPr>
              <w:widowControl w:val="0"/>
              <w:suppressLineNumbers/>
              <w:suppressAutoHyphens/>
              <w:snapToGrid w:val="0"/>
              <w:spacing w:line="480" w:lineRule="auto"/>
              <w:jc w:val="both"/>
            </w:pPr>
            <w:r>
              <w:rPr>
                <w:rFonts w:eastAsia="Andale Sans UI" w:cs="Times New Roman"/>
                <w:kern w:val="2"/>
                <w:szCs w:val="24"/>
              </w:rPr>
              <w:t xml:space="preserve">      </w:t>
            </w:r>
            <w:r w:rsidR="007D2499">
              <w:rPr>
                <w:rFonts w:eastAsia="Andale Sans UI" w:cs="Times New Roman"/>
                <w:kern w:val="2"/>
                <w:szCs w:val="24"/>
              </w:rPr>
              <w:t>Ethan Grimes </w:t>
            </w:r>
          </w:p>
        </w:tc>
        <w:tc>
          <w:tcPr>
            <w:tcW w:w="1244" w:type="pct"/>
            <w:tcBorders>
              <w:top w:val="nil"/>
              <w:left w:val="nil"/>
              <w:bottom w:val="nil"/>
              <w:right w:val="nil"/>
            </w:tcBorders>
            <w:vAlign w:val="bottom"/>
            <w:hideMark/>
          </w:tcPr>
          <w:p w14:paraId="48BF1102" w14:textId="77777777" w:rsidR="00E76F46" w:rsidRDefault="001004F0" w:rsidP="005F03C6">
            <w:pPr>
              <w:widowControl w:val="0"/>
              <w:suppressLineNumbers/>
              <w:suppressAutoHyphens/>
              <w:snapToGrid w:val="0"/>
              <w:spacing w:line="480" w:lineRule="auto"/>
              <w:jc w:val="both"/>
            </w:pPr>
            <w:r>
              <w:rPr>
                <w:rFonts w:eastAsia="Andale Sans UI" w:cs="Times New Roman"/>
                <w:kern w:val="2"/>
                <w:szCs w:val="24"/>
              </w:rPr>
              <w:t xml:space="preserve">     </w:t>
            </w:r>
            <w:r w:rsidR="007D2499">
              <w:rPr>
                <w:rFonts w:eastAsia="Andale Sans UI" w:cs="Times New Roman"/>
                <w:kern w:val="2"/>
                <w:szCs w:val="24"/>
              </w:rPr>
              <w:t>Developer</w:t>
            </w:r>
          </w:p>
        </w:tc>
        <w:tc>
          <w:tcPr>
            <w:tcW w:w="1451" w:type="pct"/>
            <w:tcBorders>
              <w:top w:val="nil"/>
              <w:left w:val="nil"/>
              <w:bottom w:val="single" w:sz="4" w:space="0" w:color="auto"/>
              <w:right w:val="nil"/>
            </w:tcBorders>
            <w:vAlign w:val="bottom"/>
            <w:hideMark/>
          </w:tcPr>
          <w:p w14:paraId="64FC5669" w14:textId="77777777" w:rsidR="00E76F46" w:rsidRDefault="007D2499" w:rsidP="005F03C6">
            <w:pPr>
              <w:spacing w:before="60" w:after="60" w:line="480" w:lineRule="auto"/>
              <w:jc w:val="both"/>
            </w:pPr>
            <w:r>
              <w:rPr>
                <w:rFonts w:eastAsia="Times New Roman" w:cs="Times New Roman"/>
                <w:szCs w:val="24"/>
              </w:rPr>
              <w:t> </w:t>
            </w:r>
          </w:p>
          <w:p w14:paraId="3F8BEE6F" w14:textId="77777777" w:rsidR="00E76F46" w:rsidRDefault="007D2499" w:rsidP="005F03C6">
            <w:pPr>
              <w:spacing w:before="60" w:after="60" w:line="480" w:lineRule="auto"/>
              <w:jc w:val="both"/>
            </w:pPr>
            <w:r>
              <w:rPr>
                <w:rFonts w:eastAsia="Times New Roman" w:cs="Times New Roman"/>
                <w:szCs w:val="24"/>
              </w:rPr>
              <w:t> </w:t>
            </w:r>
          </w:p>
          <w:p w14:paraId="7646EE90" w14:textId="77777777" w:rsidR="00E76F46" w:rsidRDefault="007D2499" w:rsidP="005F03C6">
            <w:pPr>
              <w:spacing w:before="60" w:after="60" w:line="480" w:lineRule="auto"/>
              <w:jc w:val="both"/>
            </w:pPr>
            <w:r>
              <w:rPr>
                <w:rFonts w:eastAsia="Times New Roman" w:cs="Times New Roman"/>
                <w:szCs w:val="24"/>
              </w:rPr>
              <w:t> </w:t>
            </w:r>
          </w:p>
        </w:tc>
        <w:tc>
          <w:tcPr>
            <w:tcW w:w="126" w:type="pct"/>
            <w:tcBorders>
              <w:top w:val="nil"/>
              <w:left w:val="nil"/>
              <w:bottom w:val="nil"/>
              <w:right w:val="nil"/>
            </w:tcBorders>
            <w:vAlign w:val="bottom"/>
            <w:hideMark/>
          </w:tcPr>
          <w:p w14:paraId="1A3B0D24" w14:textId="77777777" w:rsidR="00E76F46" w:rsidRDefault="007D2499" w:rsidP="005F03C6">
            <w:pPr>
              <w:spacing w:before="60" w:after="60" w:line="480" w:lineRule="auto"/>
              <w:jc w:val="both"/>
            </w:pPr>
            <w:r>
              <w:rPr>
                <w:rFonts w:eastAsia="Times New Roman" w:cs="Times New Roman"/>
                <w:szCs w:val="24"/>
              </w:rPr>
              <w:t> </w:t>
            </w:r>
          </w:p>
        </w:tc>
        <w:tc>
          <w:tcPr>
            <w:tcW w:w="827" w:type="pct"/>
            <w:tcBorders>
              <w:top w:val="nil"/>
              <w:left w:val="nil"/>
              <w:bottom w:val="single" w:sz="4" w:space="0" w:color="auto"/>
              <w:right w:val="nil"/>
            </w:tcBorders>
            <w:vAlign w:val="bottom"/>
            <w:hideMark/>
          </w:tcPr>
          <w:p w14:paraId="6673D73F" w14:textId="77777777" w:rsidR="00E76F46" w:rsidRDefault="007D2499" w:rsidP="005F03C6">
            <w:pPr>
              <w:spacing w:before="60" w:after="60" w:line="480" w:lineRule="auto"/>
              <w:jc w:val="both"/>
            </w:pPr>
            <w:r>
              <w:rPr>
                <w:rFonts w:eastAsia="Times New Roman" w:cs="Times New Roman"/>
                <w:szCs w:val="24"/>
              </w:rPr>
              <w:t> </w:t>
            </w:r>
          </w:p>
          <w:p w14:paraId="05157C6F" w14:textId="77777777" w:rsidR="00E76F46" w:rsidRDefault="007D2499" w:rsidP="005F03C6">
            <w:pPr>
              <w:spacing w:before="60" w:after="60" w:line="480" w:lineRule="auto"/>
              <w:jc w:val="both"/>
            </w:pPr>
            <w:r>
              <w:rPr>
                <w:rFonts w:eastAsia="Times New Roman" w:cs="Times New Roman"/>
                <w:szCs w:val="24"/>
              </w:rPr>
              <w:t> </w:t>
            </w:r>
          </w:p>
          <w:p w14:paraId="24535B0F" w14:textId="77777777" w:rsidR="00E76F46" w:rsidRDefault="007D2499" w:rsidP="005F03C6">
            <w:pPr>
              <w:spacing w:before="60" w:after="60" w:line="480" w:lineRule="auto"/>
              <w:jc w:val="both"/>
            </w:pPr>
            <w:r>
              <w:rPr>
                <w:rFonts w:eastAsia="Times New Roman" w:cs="Times New Roman"/>
                <w:szCs w:val="24"/>
              </w:rPr>
              <w:t> </w:t>
            </w:r>
          </w:p>
        </w:tc>
      </w:tr>
    </w:tbl>
    <w:p w14:paraId="1EB275AC" w14:textId="77777777" w:rsidR="00E76F46" w:rsidRDefault="00E76F46" w:rsidP="005F03C6">
      <w:pPr>
        <w:jc w:val="both"/>
        <w:rPr>
          <w:rFonts w:cs="Times New Roman"/>
          <w:szCs w:val="24"/>
        </w:rPr>
      </w:pPr>
    </w:p>
    <w:p w14:paraId="3F591A5B" w14:textId="77777777" w:rsidR="00E76F46" w:rsidRDefault="00E76F46" w:rsidP="005F03C6">
      <w:pPr>
        <w:jc w:val="both"/>
        <w:rPr>
          <w:rFonts w:cs="Times New Roman"/>
          <w:szCs w:val="24"/>
        </w:rPr>
      </w:pPr>
    </w:p>
    <w:p w14:paraId="5854EADA" w14:textId="77777777" w:rsidR="00E76F46" w:rsidRDefault="007D2499" w:rsidP="005F03C6">
      <w:pPr>
        <w:tabs>
          <w:tab w:val="left" w:pos="3001"/>
        </w:tabs>
        <w:spacing w:line="260" w:lineRule="exact"/>
        <w:ind w:right="-20"/>
        <w:jc w:val="both"/>
        <w:rPr>
          <w:rFonts w:eastAsia="Arial" w:cs="Times New Roman"/>
          <w:color w:val="000000"/>
          <w:w w:val="101"/>
          <w:szCs w:val="24"/>
        </w:rPr>
      </w:pPr>
      <w:r>
        <w:rPr>
          <w:rFonts w:ascii="Arial" w:eastAsia="Arial" w:hAnsi="Arial" w:cs="Arial"/>
          <w:color w:val="000000"/>
          <w:w w:val="101"/>
          <w:sz w:val="19"/>
          <w:szCs w:val="19"/>
        </w:rPr>
        <w:t xml:space="preserve">        </w:t>
      </w:r>
      <w:r>
        <w:rPr>
          <w:rFonts w:eastAsia="Arial" w:cs="Times New Roman"/>
          <w:color w:val="000000"/>
          <w:w w:val="101"/>
          <w:szCs w:val="24"/>
        </w:rPr>
        <w:t>Noah</w:t>
      </w:r>
      <w:r>
        <w:rPr>
          <w:rFonts w:eastAsia="Arial" w:cs="Times New Roman"/>
          <w:color w:val="000000"/>
          <w:szCs w:val="24"/>
        </w:rPr>
        <w:t xml:space="preserve"> </w:t>
      </w:r>
      <w:r>
        <w:rPr>
          <w:rFonts w:eastAsia="Arial" w:cs="Times New Roman"/>
          <w:color w:val="000000"/>
          <w:w w:val="101"/>
          <w:szCs w:val="24"/>
        </w:rPr>
        <w:t>Anderson</w:t>
      </w:r>
      <w:r w:rsidR="00373F3A">
        <w:rPr>
          <w:rFonts w:eastAsia="Arial" w:cs="Times New Roman"/>
          <w:color w:val="000000"/>
          <w:w w:val="101"/>
          <w:szCs w:val="24"/>
        </w:rPr>
        <w:t xml:space="preserve">               </w:t>
      </w:r>
      <w:r>
        <w:rPr>
          <w:rFonts w:eastAsia="Arial" w:cs="Times New Roman"/>
          <w:color w:val="000000"/>
          <w:w w:val="101"/>
          <w:szCs w:val="24"/>
        </w:rPr>
        <w:t>Developer</w:t>
      </w:r>
      <w:r>
        <w:rPr>
          <w:rFonts w:eastAsia="Arial" w:cs="Times New Roman"/>
          <w:color w:val="000000"/>
          <w:w w:val="101"/>
          <w:szCs w:val="24"/>
        </w:rPr>
        <w:tab/>
        <w:t xml:space="preserve">     </w:t>
      </w:r>
      <w:r w:rsidR="001004F0">
        <w:rPr>
          <w:rFonts w:eastAsia="Arial" w:cs="Times New Roman"/>
          <w:color w:val="000000"/>
          <w:w w:val="101"/>
          <w:szCs w:val="24"/>
        </w:rPr>
        <w:t xml:space="preserve">   </w:t>
      </w:r>
      <w:r>
        <w:rPr>
          <w:rFonts w:eastAsia="Arial" w:cs="Times New Roman"/>
          <w:color w:val="000000"/>
          <w:w w:val="101"/>
          <w:szCs w:val="24"/>
        </w:rPr>
        <w:t>_____________________</w:t>
      </w:r>
      <w:r w:rsidR="001004F0">
        <w:rPr>
          <w:rFonts w:eastAsia="Arial" w:cs="Times New Roman"/>
          <w:color w:val="000000"/>
          <w:w w:val="101"/>
          <w:szCs w:val="24"/>
        </w:rPr>
        <w:t>_</w:t>
      </w:r>
      <w:r w:rsidR="000B79F0">
        <w:rPr>
          <w:rFonts w:eastAsia="Arial" w:cs="Times New Roman"/>
          <w:color w:val="000000"/>
          <w:w w:val="101"/>
          <w:szCs w:val="24"/>
        </w:rPr>
        <w:t xml:space="preserve">     </w:t>
      </w:r>
      <w:r>
        <w:rPr>
          <w:rFonts w:eastAsia="Arial" w:cs="Times New Roman"/>
          <w:color w:val="000000"/>
          <w:w w:val="101"/>
          <w:szCs w:val="24"/>
        </w:rPr>
        <w:t>_________</w:t>
      </w:r>
      <w:r w:rsidR="001004F0">
        <w:rPr>
          <w:rFonts w:eastAsia="Arial" w:cs="Times New Roman"/>
          <w:color w:val="000000"/>
          <w:w w:val="101"/>
          <w:szCs w:val="24"/>
        </w:rPr>
        <w:t>__</w:t>
      </w:r>
      <w:r w:rsidR="000B79F0">
        <w:rPr>
          <w:rFonts w:eastAsia="Arial" w:cs="Times New Roman"/>
          <w:color w:val="000000"/>
          <w:w w:val="101"/>
          <w:szCs w:val="24"/>
        </w:rPr>
        <w:t>__</w:t>
      </w:r>
    </w:p>
    <w:p w14:paraId="4CC28636" w14:textId="77777777" w:rsidR="00E76F46" w:rsidRDefault="00E76F46" w:rsidP="005F03C6">
      <w:pPr>
        <w:tabs>
          <w:tab w:val="left" w:pos="3001"/>
        </w:tabs>
        <w:spacing w:line="260" w:lineRule="exact"/>
        <w:ind w:right="-20"/>
        <w:jc w:val="both"/>
        <w:rPr>
          <w:rFonts w:ascii="Arial" w:eastAsia="Arial" w:hAnsi="Arial" w:cs="Arial"/>
          <w:color w:val="000000"/>
          <w:w w:val="101"/>
          <w:sz w:val="19"/>
          <w:szCs w:val="19"/>
        </w:rPr>
      </w:pPr>
    </w:p>
    <w:p w14:paraId="5DA3975D" w14:textId="77777777" w:rsidR="00E76F46" w:rsidRDefault="00E76F46" w:rsidP="005F03C6">
      <w:pPr>
        <w:tabs>
          <w:tab w:val="left" w:pos="3001"/>
        </w:tabs>
        <w:spacing w:line="260" w:lineRule="exact"/>
        <w:ind w:right="-20"/>
        <w:jc w:val="both"/>
        <w:rPr>
          <w:rFonts w:ascii="Arial" w:eastAsia="Arial" w:hAnsi="Arial" w:cs="Arial"/>
          <w:color w:val="000000"/>
          <w:w w:val="101"/>
          <w:sz w:val="19"/>
          <w:szCs w:val="19"/>
        </w:rPr>
      </w:pPr>
    </w:p>
    <w:p w14:paraId="67F2AB24" w14:textId="77777777" w:rsidR="00E76F46" w:rsidRDefault="00E76F46" w:rsidP="005F03C6">
      <w:pPr>
        <w:tabs>
          <w:tab w:val="left" w:pos="3001"/>
        </w:tabs>
        <w:spacing w:line="260" w:lineRule="exact"/>
        <w:ind w:right="-20"/>
        <w:jc w:val="both"/>
        <w:rPr>
          <w:rFonts w:ascii="Arial" w:eastAsia="Arial" w:hAnsi="Arial" w:cs="Arial"/>
          <w:color w:val="000000"/>
          <w:w w:val="101"/>
          <w:sz w:val="19"/>
          <w:szCs w:val="19"/>
        </w:rPr>
      </w:pPr>
    </w:p>
    <w:p w14:paraId="639C748B" w14:textId="77777777" w:rsidR="00E76F46" w:rsidRDefault="007D2499" w:rsidP="005F03C6">
      <w:pPr>
        <w:tabs>
          <w:tab w:val="left" w:pos="3001"/>
        </w:tabs>
        <w:spacing w:line="260" w:lineRule="exact"/>
        <w:ind w:right="-20"/>
        <w:jc w:val="both"/>
        <w:rPr>
          <w:rFonts w:eastAsia="Arial" w:cs="Times New Roman"/>
          <w:color w:val="000000"/>
          <w:w w:val="101"/>
          <w:szCs w:val="24"/>
        </w:rPr>
      </w:pPr>
      <w:r>
        <w:rPr>
          <w:rFonts w:ascii="Arial" w:eastAsia="Arial" w:hAnsi="Arial" w:cs="Arial"/>
          <w:color w:val="000000"/>
          <w:w w:val="101"/>
          <w:sz w:val="19"/>
          <w:szCs w:val="19"/>
        </w:rPr>
        <w:t xml:space="preserve">        </w:t>
      </w:r>
      <w:r>
        <w:rPr>
          <w:rFonts w:eastAsia="Arial" w:cs="Times New Roman"/>
          <w:color w:val="000000"/>
          <w:w w:val="101"/>
          <w:szCs w:val="24"/>
        </w:rPr>
        <w:t>Joe Guenther</w:t>
      </w:r>
      <w:r w:rsidR="00373F3A">
        <w:rPr>
          <w:rFonts w:eastAsia="Arial" w:cs="Times New Roman"/>
          <w:color w:val="000000"/>
          <w:w w:val="101"/>
          <w:szCs w:val="24"/>
        </w:rPr>
        <w:t xml:space="preserve">                   </w:t>
      </w:r>
      <w:r w:rsidR="001004F0">
        <w:rPr>
          <w:rFonts w:eastAsia="Arial" w:cs="Times New Roman"/>
          <w:color w:val="000000"/>
          <w:w w:val="101"/>
          <w:szCs w:val="24"/>
        </w:rPr>
        <w:t>D</w:t>
      </w:r>
      <w:r>
        <w:rPr>
          <w:rFonts w:eastAsia="Arial" w:cs="Times New Roman"/>
          <w:color w:val="000000"/>
          <w:w w:val="101"/>
          <w:szCs w:val="24"/>
        </w:rPr>
        <w:t>eveloper</w:t>
      </w:r>
      <w:r>
        <w:rPr>
          <w:rFonts w:eastAsia="Arial" w:cs="Times New Roman"/>
          <w:color w:val="000000"/>
          <w:w w:val="101"/>
          <w:szCs w:val="24"/>
        </w:rPr>
        <w:tab/>
        <w:t xml:space="preserve">      </w:t>
      </w:r>
      <w:r w:rsidR="001004F0">
        <w:rPr>
          <w:rFonts w:eastAsia="Arial" w:cs="Times New Roman"/>
          <w:color w:val="000000"/>
          <w:w w:val="101"/>
          <w:szCs w:val="24"/>
        </w:rPr>
        <w:t xml:space="preserve">  </w:t>
      </w:r>
      <w:r>
        <w:rPr>
          <w:rFonts w:eastAsia="Arial" w:cs="Times New Roman"/>
          <w:color w:val="000000"/>
          <w:w w:val="101"/>
          <w:szCs w:val="24"/>
        </w:rPr>
        <w:softHyphen/>
        <w:t>_____________________</w:t>
      </w:r>
      <w:r w:rsidR="001004F0">
        <w:rPr>
          <w:rFonts w:eastAsia="Arial" w:cs="Times New Roman"/>
          <w:color w:val="000000"/>
          <w:w w:val="101"/>
          <w:szCs w:val="24"/>
        </w:rPr>
        <w:t>_</w:t>
      </w:r>
      <w:r>
        <w:rPr>
          <w:rFonts w:eastAsia="Arial" w:cs="Times New Roman"/>
          <w:color w:val="000000"/>
          <w:w w:val="101"/>
          <w:szCs w:val="24"/>
        </w:rPr>
        <w:tab/>
        <w:t>_________</w:t>
      </w:r>
      <w:r w:rsidR="001004F0">
        <w:rPr>
          <w:rFonts w:eastAsia="Arial" w:cs="Times New Roman"/>
          <w:color w:val="000000"/>
          <w:w w:val="101"/>
          <w:szCs w:val="24"/>
        </w:rPr>
        <w:t>___</w:t>
      </w:r>
    </w:p>
    <w:p w14:paraId="042FEAFE" w14:textId="77777777" w:rsidR="00E76F46" w:rsidRDefault="00E76F46" w:rsidP="005F03C6">
      <w:pPr>
        <w:tabs>
          <w:tab w:val="left" w:pos="3001"/>
        </w:tabs>
        <w:spacing w:line="260" w:lineRule="exact"/>
        <w:ind w:right="-20"/>
        <w:jc w:val="both"/>
        <w:rPr>
          <w:rFonts w:eastAsia="Arial" w:cs="Times New Roman"/>
          <w:color w:val="000000"/>
          <w:w w:val="101"/>
          <w:szCs w:val="24"/>
        </w:rPr>
      </w:pPr>
    </w:p>
    <w:p w14:paraId="3D56B45E" w14:textId="77777777" w:rsidR="00E76F46" w:rsidRDefault="00E76F46" w:rsidP="005F03C6">
      <w:pPr>
        <w:tabs>
          <w:tab w:val="left" w:pos="3001"/>
        </w:tabs>
        <w:spacing w:line="260" w:lineRule="exact"/>
        <w:ind w:right="-20"/>
        <w:jc w:val="both"/>
        <w:rPr>
          <w:rFonts w:eastAsia="Arial" w:cs="Times New Roman"/>
          <w:color w:val="000000"/>
          <w:w w:val="101"/>
          <w:szCs w:val="24"/>
        </w:rPr>
      </w:pPr>
    </w:p>
    <w:p w14:paraId="4252466D" w14:textId="77777777" w:rsidR="00E76F46" w:rsidRDefault="00E76F46" w:rsidP="005F03C6">
      <w:pPr>
        <w:tabs>
          <w:tab w:val="left" w:pos="3001"/>
        </w:tabs>
        <w:spacing w:line="260" w:lineRule="exact"/>
        <w:ind w:right="-20"/>
        <w:jc w:val="both"/>
        <w:rPr>
          <w:rFonts w:eastAsia="Arial" w:cs="Times New Roman"/>
          <w:color w:val="000000"/>
          <w:w w:val="101"/>
          <w:szCs w:val="24"/>
        </w:rPr>
      </w:pPr>
    </w:p>
    <w:p w14:paraId="696499FD" w14:textId="77777777" w:rsidR="00E76F46" w:rsidRDefault="007D2499" w:rsidP="005F03C6">
      <w:pPr>
        <w:tabs>
          <w:tab w:val="left" w:pos="3001"/>
        </w:tabs>
        <w:spacing w:line="260" w:lineRule="exact"/>
        <w:ind w:right="-20"/>
        <w:jc w:val="both"/>
        <w:rPr>
          <w:rFonts w:eastAsia="Arial" w:cs="Times New Roman"/>
          <w:color w:val="000000"/>
          <w:w w:val="101"/>
          <w:szCs w:val="24"/>
        </w:rPr>
      </w:pPr>
      <w:r>
        <w:rPr>
          <w:rFonts w:eastAsia="Arial" w:cs="Times New Roman"/>
          <w:color w:val="000000"/>
          <w:w w:val="101"/>
          <w:szCs w:val="24"/>
        </w:rPr>
        <w:t xml:space="preserve">       Dylan Connelly</w:t>
      </w:r>
      <w:r w:rsidR="00373F3A">
        <w:rPr>
          <w:rFonts w:eastAsia="Arial" w:cs="Times New Roman"/>
          <w:color w:val="000000"/>
          <w:w w:val="101"/>
          <w:szCs w:val="24"/>
        </w:rPr>
        <w:t xml:space="preserve">               </w:t>
      </w:r>
      <w:r>
        <w:rPr>
          <w:rFonts w:eastAsia="Arial" w:cs="Times New Roman"/>
          <w:color w:val="000000"/>
          <w:w w:val="101"/>
          <w:szCs w:val="24"/>
        </w:rPr>
        <w:t>Database Admin</w:t>
      </w:r>
      <w:r>
        <w:rPr>
          <w:rFonts w:eastAsia="Arial" w:cs="Times New Roman"/>
          <w:color w:val="000000"/>
          <w:w w:val="101"/>
          <w:szCs w:val="24"/>
        </w:rPr>
        <w:tab/>
        <w:t>___________________</w:t>
      </w:r>
      <w:r>
        <w:rPr>
          <w:rFonts w:eastAsia="Arial" w:cs="Times New Roman"/>
          <w:color w:val="000000"/>
          <w:w w:val="101"/>
          <w:szCs w:val="24"/>
        </w:rPr>
        <w:tab/>
        <w:t>_________</w:t>
      </w:r>
      <w:r w:rsidR="001004F0">
        <w:rPr>
          <w:rFonts w:eastAsia="Arial" w:cs="Times New Roman"/>
          <w:color w:val="000000"/>
          <w:w w:val="101"/>
          <w:szCs w:val="24"/>
        </w:rPr>
        <w:t>__</w:t>
      </w:r>
    </w:p>
    <w:p w14:paraId="5374694F" w14:textId="77777777" w:rsidR="00E76F46" w:rsidRDefault="00E76F46" w:rsidP="005F03C6">
      <w:pPr>
        <w:tabs>
          <w:tab w:val="left" w:pos="3001"/>
        </w:tabs>
        <w:spacing w:line="260" w:lineRule="exact"/>
        <w:ind w:right="-20"/>
        <w:jc w:val="both"/>
        <w:rPr>
          <w:rFonts w:eastAsia="Arial" w:cs="Times New Roman"/>
          <w:color w:val="000000"/>
          <w:w w:val="101"/>
          <w:szCs w:val="24"/>
        </w:rPr>
      </w:pPr>
    </w:p>
    <w:p w14:paraId="33F8D2D8" w14:textId="77777777" w:rsidR="00E76F46" w:rsidRDefault="00E76F46" w:rsidP="005F03C6">
      <w:pPr>
        <w:tabs>
          <w:tab w:val="left" w:pos="3001"/>
        </w:tabs>
        <w:spacing w:line="260" w:lineRule="exact"/>
        <w:ind w:right="-20"/>
        <w:jc w:val="both"/>
        <w:rPr>
          <w:rFonts w:eastAsia="Arial" w:cs="Times New Roman"/>
          <w:color w:val="000000"/>
          <w:w w:val="101"/>
          <w:szCs w:val="24"/>
        </w:rPr>
      </w:pPr>
    </w:p>
    <w:p w14:paraId="6BBD6575" w14:textId="77777777" w:rsidR="00E76F46" w:rsidRDefault="00E76F46" w:rsidP="005F03C6">
      <w:pPr>
        <w:tabs>
          <w:tab w:val="left" w:pos="3001"/>
        </w:tabs>
        <w:spacing w:line="260" w:lineRule="exact"/>
        <w:ind w:right="-20"/>
        <w:jc w:val="both"/>
        <w:rPr>
          <w:rFonts w:eastAsia="Arial" w:cs="Times New Roman"/>
          <w:color w:val="000000"/>
          <w:w w:val="101"/>
          <w:szCs w:val="24"/>
        </w:rPr>
      </w:pPr>
    </w:p>
    <w:p w14:paraId="5BEA3429" w14:textId="77777777" w:rsidR="00E76F46" w:rsidRDefault="00373F3A" w:rsidP="005F03C6">
      <w:pPr>
        <w:tabs>
          <w:tab w:val="left" w:pos="3001"/>
        </w:tabs>
        <w:spacing w:line="260" w:lineRule="exact"/>
        <w:ind w:right="-20"/>
        <w:jc w:val="both"/>
        <w:rPr>
          <w:rFonts w:eastAsia="Arial" w:cs="Times New Roman"/>
          <w:color w:val="000000"/>
          <w:w w:val="101"/>
          <w:szCs w:val="24"/>
        </w:rPr>
      </w:pPr>
      <w:r>
        <w:rPr>
          <w:rFonts w:eastAsia="Arial" w:cs="Times New Roman"/>
          <w:color w:val="000000"/>
          <w:w w:val="101"/>
          <w:szCs w:val="24"/>
        </w:rPr>
        <w:t xml:space="preserve">       </w:t>
      </w:r>
      <w:r w:rsidR="007D2499">
        <w:rPr>
          <w:rFonts w:eastAsia="Arial" w:cs="Times New Roman"/>
          <w:color w:val="000000"/>
          <w:w w:val="101"/>
          <w:szCs w:val="24"/>
        </w:rPr>
        <w:t>Dustin Hubrich</w:t>
      </w:r>
      <w:r>
        <w:rPr>
          <w:rFonts w:eastAsia="Arial" w:cs="Times New Roman"/>
          <w:color w:val="000000"/>
          <w:w w:val="101"/>
          <w:szCs w:val="24"/>
        </w:rPr>
        <w:t xml:space="preserve">                </w:t>
      </w:r>
      <w:del w:id="373" w:author="Grimes,Ethan C" w:date="2021-09-25T15:29:00Z">
        <w:r w:rsidR="007D2499" w:rsidDel="00373049">
          <w:rPr>
            <w:rFonts w:eastAsia="Arial" w:cs="Times New Roman"/>
            <w:color w:val="000000"/>
            <w:w w:val="101"/>
            <w:szCs w:val="24"/>
          </w:rPr>
          <w:delText>Database Admin</w:delText>
        </w:r>
      </w:del>
      <w:ins w:id="374" w:author="Grimes,Ethan C" w:date="2021-09-25T15:29:00Z">
        <w:r w:rsidR="00373049">
          <w:rPr>
            <w:rFonts w:eastAsia="Arial" w:cs="Times New Roman"/>
            <w:color w:val="000000"/>
            <w:w w:val="101"/>
            <w:szCs w:val="24"/>
          </w:rPr>
          <w:t>Project Manager</w:t>
        </w:r>
      </w:ins>
      <w:r w:rsidR="007D2499">
        <w:rPr>
          <w:rFonts w:eastAsia="Arial" w:cs="Times New Roman"/>
          <w:color w:val="000000"/>
          <w:w w:val="101"/>
          <w:szCs w:val="24"/>
        </w:rPr>
        <w:tab/>
        <w:t>___________________</w:t>
      </w:r>
      <w:r w:rsidR="007D2499">
        <w:rPr>
          <w:rFonts w:eastAsia="Arial" w:cs="Times New Roman"/>
          <w:color w:val="000000"/>
          <w:w w:val="101"/>
          <w:szCs w:val="24"/>
        </w:rPr>
        <w:tab/>
        <w:t>_________</w:t>
      </w:r>
      <w:r w:rsidR="001004F0">
        <w:rPr>
          <w:rFonts w:eastAsia="Arial" w:cs="Times New Roman"/>
          <w:color w:val="000000"/>
          <w:w w:val="101"/>
          <w:szCs w:val="24"/>
        </w:rPr>
        <w:t>__</w:t>
      </w:r>
    </w:p>
    <w:p w14:paraId="42DFF012" w14:textId="77777777" w:rsidR="00E76F46" w:rsidRDefault="00E76F46">
      <w:pPr>
        <w:tabs>
          <w:tab w:val="left" w:pos="3001"/>
        </w:tabs>
        <w:spacing w:line="260" w:lineRule="exact"/>
        <w:ind w:right="-20"/>
        <w:jc w:val="left"/>
        <w:rPr>
          <w:rFonts w:eastAsia="Arial" w:cs="Times New Roman"/>
          <w:color w:val="000000"/>
          <w:w w:val="101"/>
          <w:szCs w:val="24"/>
        </w:rPr>
      </w:pPr>
    </w:p>
    <w:p w14:paraId="2409C0F3" w14:textId="77777777" w:rsidR="00E76F46" w:rsidRDefault="007D2499">
      <w:pPr>
        <w:tabs>
          <w:tab w:val="left" w:pos="3001"/>
        </w:tabs>
        <w:spacing w:line="260" w:lineRule="exact"/>
        <w:ind w:right="-20"/>
        <w:jc w:val="left"/>
        <w:rPr>
          <w:rFonts w:ascii="Arial" w:eastAsia="Arial" w:hAnsi="Arial" w:cs="Arial"/>
          <w:color w:val="000000"/>
          <w:w w:val="101"/>
          <w:position w:val="4"/>
          <w:sz w:val="19"/>
          <w:szCs w:val="19"/>
        </w:rPr>
      </w:pPr>
      <w:r>
        <w:rPr>
          <w:rFonts w:ascii="Arial" w:eastAsia="Arial" w:hAnsi="Arial" w:cs="Arial"/>
          <w:color w:val="000000"/>
          <w:sz w:val="19"/>
          <w:szCs w:val="19"/>
        </w:rPr>
        <w:tab/>
      </w:r>
    </w:p>
    <w:p w14:paraId="253BFF06" w14:textId="77777777" w:rsidR="00E76F46" w:rsidRDefault="00E76F46">
      <w:pPr>
        <w:jc w:val="left"/>
        <w:rPr>
          <w:rFonts w:cs="Times New Roman"/>
          <w:szCs w:val="24"/>
        </w:rPr>
      </w:pPr>
    </w:p>
    <w:p w14:paraId="09B34D5E" w14:textId="77777777" w:rsidR="00E76F46" w:rsidRDefault="00E76F46">
      <w:pPr>
        <w:jc w:val="left"/>
        <w:rPr>
          <w:rFonts w:cs="Times New Roman"/>
          <w:szCs w:val="24"/>
        </w:rPr>
      </w:pPr>
    </w:p>
    <w:p w14:paraId="3EABCDDD" w14:textId="77777777" w:rsidR="00E76F46" w:rsidRDefault="00E76F46">
      <w:pPr>
        <w:jc w:val="left"/>
        <w:rPr>
          <w:rFonts w:cs="Times New Roman"/>
          <w:szCs w:val="24"/>
        </w:rPr>
      </w:pPr>
    </w:p>
    <w:p w14:paraId="60057265" w14:textId="77777777" w:rsidR="00E76F46" w:rsidRDefault="00E76F46">
      <w:pPr>
        <w:jc w:val="left"/>
        <w:rPr>
          <w:rFonts w:cs="Times New Roman"/>
          <w:szCs w:val="24"/>
        </w:rPr>
      </w:pPr>
    </w:p>
    <w:p w14:paraId="4C028819" w14:textId="77777777" w:rsidR="00E76F46" w:rsidRDefault="00E76F46">
      <w:pPr>
        <w:jc w:val="left"/>
        <w:rPr>
          <w:rFonts w:cs="Times New Roman"/>
          <w:szCs w:val="24"/>
        </w:rPr>
      </w:pPr>
    </w:p>
    <w:p w14:paraId="182C0725" w14:textId="77777777" w:rsidR="00E76F46" w:rsidRDefault="00E76F46">
      <w:pPr>
        <w:jc w:val="left"/>
        <w:rPr>
          <w:rFonts w:cs="Times New Roman"/>
          <w:szCs w:val="24"/>
        </w:rPr>
      </w:pPr>
    </w:p>
    <w:p w14:paraId="6C1AC4AB" w14:textId="77777777" w:rsidR="00E76F46" w:rsidRDefault="00E76F46">
      <w:pPr>
        <w:jc w:val="left"/>
        <w:rPr>
          <w:rFonts w:cs="Times New Roman"/>
          <w:szCs w:val="24"/>
        </w:rPr>
      </w:pPr>
    </w:p>
    <w:p w14:paraId="59F7D718" w14:textId="77777777" w:rsidR="00E76F46" w:rsidRDefault="00E76F46">
      <w:pPr>
        <w:jc w:val="left"/>
        <w:rPr>
          <w:rFonts w:cs="Times New Roman"/>
          <w:szCs w:val="24"/>
        </w:rPr>
      </w:pPr>
    </w:p>
    <w:p w14:paraId="1403A10B" w14:textId="77777777" w:rsidR="00E76F46" w:rsidRDefault="00E76F46">
      <w:pPr>
        <w:jc w:val="left"/>
        <w:rPr>
          <w:rFonts w:cs="Times New Roman"/>
          <w:szCs w:val="24"/>
        </w:rPr>
      </w:pPr>
    </w:p>
    <w:p w14:paraId="6A45D6FE" w14:textId="77777777" w:rsidR="00E76F46" w:rsidRDefault="00E76F46">
      <w:pPr>
        <w:jc w:val="left"/>
        <w:rPr>
          <w:rFonts w:cs="Times New Roman"/>
          <w:szCs w:val="24"/>
        </w:rPr>
      </w:pPr>
    </w:p>
    <w:sectPr w:rsidR="00E76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ndale Sans UI">
    <w:altName w:val="Arial Unicode MS"/>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0684E"/>
    <w:multiLevelType w:val="hybridMultilevel"/>
    <w:tmpl w:val="88FEDDEC"/>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68F553BE"/>
    <w:multiLevelType w:val="hybridMultilevel"/>
    <w:tmpl w:val="88FEDDEC"/>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6D8442B4"/>
    <w:multiLevelType w:val="hybridMultilevel"/>
    <w:tmpl w:val="A2286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9F7329"/>
    <w:multiLevelType w:val="hybridMultilevel"/>
    <w:tmpl w:val="C7E07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imes,Ethan C">
    <w15:presenceInfo w15:providerId="None" w15:userId="Grimes,Ethan C"/>
  </w15:person>
  <w15:person w15:author="Ethan Grimes">
    <w15:presenceInfo w15:providerId="Windows Live" w15:userId="7158d78463054e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EA1"/>
    <w:rsid w:val="00036B52"/>
    <w:rsid w:val="00060AC3"/>
    <w:rsid w:val="00093274"/>
    <w:rsid w:val="000A57FF"/>
    <w:rsid w:val="000B63AF"/>
    <w:rsid w:val="000B79F0"/>
    <w:rsid w:val="000C3BD6"/>
    <w:rsid w:val="000D5618"/>
    <w:rsid w:val="000F25D4"/>
    <w:rsid w:val="001004F0"/>
    <w:rsid w:val="001037BC"/>
    <w:rsid w:val="001306F5"/>
    <w:rsid w:val="001413B3"/>
    <w:rsid w:val="001673D5"/>
    <w:rsid w:val="00183FA5"/>
    <w:rsid w:val="00190E1B"/>
    <w:rsid w:val="001A1468"/>
    <w:rsid w:val="001B2EA1"/>
    <w:rsid w:val="001E3B2A"/>
    <w:rsid w:val="001F7BC3"/>
    <w:rsid w:val="00217780"/>
    <w:rsid w:val="00217E43"/>
    <w:rsid w:val="0022099F"/>
    <w:rsid w:val="002215E8"/>
    <w:rsid w:val="00224B20"/>
    <w:rsid w:val="00231213"/>
    <w:rsid w:val="00232903"/>
    <w:rsid w:val="00235442"/>
    <w:rsid w:val="00237931"/>
    <w:rsid w:val="00247123"/>
    <w:rsid w:val="00263716"/>
    <w:rsid w:val="0026758C"/>
    <w:rsid w:val="002679E5"/>
    <w:rsid w:val="002A7E5C"/>
    <w:rsid w:val="002B0DB9"/>
    <w:rsid w:val="002B28EC"/>
    <w:rsid w:val="002C1F5E"/>
    <w:rsid w:val="002C401D"/>
    <w:rsid w:val="002F16D9"/>
    <w:rsid w:val="00313253"/>
    <w:rsid w:val="00322ECD"/>
    <w:rsid w:val="00337B92"/>
    <w:rsid w:val="00343227"/>
    <w:rsid w:val="00360665"/>
    <w:rsid w:val="00373049"/>
    <w:rsid w:val="00373F3A"/>
    <w:rsid w:val="00377633"/>
    <w:rsid w:val="0038221E"/>
    <w:rsid w:val="0039732D"/>
    <w:rsid w:val="003A1E48"/>
    <w:rsid w:val="003B6F22"/>
    <w:rsid w:val="003D4A24"/>
    <w:rsid w:val="003E7EB5"/>
    <w:rsid w:val="003F3D55"/>
    <w:rsid w:val="004037F3"/>
    <w:rsid w:val="0040791A"/>
    <w:rsid w:val="00446E6E"/>
    <w:rsid w:val="00457348"/>
    <w:rsid w:val="00462F58"/>
    <w:rsid w:val="00463BB1"/>
    <w:rsid w:val="00482785"/>
    <w:rsid w:val="0048342B"/>
    <w:rsid w:val="00484E41"/>
    <w:rsid w:val="0049598D"/>
    <w:rsid w:val="00496B6B"/>
    <w:rsid w:val="004A4D07"/>
    <w:rsid w:val="004C33FC"/>
    <w:rsid w:val="004D3059"/>
    <w:rsid w:val="004E041A"/>
    <w:rsid w:val="00514513"/>
    <w:rsid w:val="0051479C"/>
    <w:rsid w:val="00517B69"/>
    <w:rsid w:val="0054739D"/>
    <w:rsid w:val="005500C1"/>
    <w:rsid w:val="00551633"/>
    <w:rsid w:val="00553B34"/>
    <w:rsid w:val="005676BF"/>
    <w:rsid w:val="00567AF7"/>
    <w:rsid w:val="0058030C"/>
    <w:rsid w:val="00581C59"/>
    <w:rsid w:val="0058649E"/>
    <w:rsid w:val="005A09EE"/>
    <w:rsid w:val="005A36F6"/>
    <w:rsid w:val="005C48DC"/>
    <w:rsid w:val="005C61DC"/>
    <w:rsid w:val="005D1125"/>
    <w:rsid w:val="005E0D31"/>
    <w:rsid w:val="005E1DE2"/>
    <w:rsid w:val="005F03C6"/>
    <w:rsid w:val="005F7AB8"/>
    <w:rsid w:val="00602A3D"/>
    <w:rsid w:val="00603738"/>
    <w:rsid w:val="00605BA9"/>
    <w:rsid w:val="006226D9"/>
    <w:rsid w:val="006534F4"/>
    <w:rsid w:val="0066670D"/>
    <w:rsid w:val="00671514"/>
    <w:rsid w:val="006822A8"/>
    <w:rsid w:val="00682AFC"/>
    <w:rsid w:val="00691FFA"/>
    <w:rsid w:val="006C0172"/>
    <w:rsid w:val="006D6B14"/>
    <w:rsid w:val="006F016E"/>
    <w:rsid w:val="006F0700"/>
    <w:rsid w:val="00704AB2"/>
    <w:rsid w:val="00710C39"/>
    <w:rsid w:val="00711B32"/>
    <w:rsid w:val="0071416C"/>
    <w:rsid w:val="007172BE"/>
    <w:rsid w:val="00723F83"/>
    <w:rsid w:val="0073100C"/>
    <w:rsid w:val="00765BF2"/>
    <w:rsid w:val="00775DEA"/>
    <w:rsid w:val="007A2258"/>
    <w:rsid w:val="007A2DAC"/>
    <w:rsid w:val="007D2499"/>
    <w:rsid w:val="007F6A28"/>
    <w:rsid w:val="00831233"/>
    <w:rsid w:val="008444A5"/>
    <w:rsid w:val="0085669A"/>
    <w:rsid w:val="0089536D"/>
    <w:rsid w:val="008B3540"/>
    <w:rsid w:val="008E1196"/>
    <w:rsid w:val="008E23D0"/>
    <w:rsid w:val="00901DBF"/>
    <w:rsid w:val="00902D9F"/>
    <w:rsid w:val="00915FE0"/>
    <w:rsid w:val="0092336D"/>
    <w:rsid w:val="00935507"/>
    <w:rsid w:val="00953F85"/>
    <w:rsid w:val="00962586"/>
    <w:rsid w:val="00966B9C"/>
    <w:rsid w:val="009748A0"/>
    <w:rsid w:val="00975991"/>
    <w:rsid w:val="00985F5E"/>
    <w:rsid w:val="00991982"/>
    <w:rsid w:val="009A3031"/>
    <w:rsid w:val="009A4824"/>
    <w:rsid w:val="009B7650"/>
    <w:rsid w:val="009D5040"/>
    <w:rsid w:val="009F3F7F"/>
    <w:rsid w:val="00A10B5C"/>
    <w:rsid w:val="00A31DDB"/>
    <w:rsid w:val="00A3435E"/>
    <w:rsid w:val="00A44994"/>
    <w:rsid w:val="00A6033F"/>
    <w:rsid w:val="00A75298"/>
    <w:rsid w:val="00A84D1D"/>
    <w:rsid w:val="00A85FCF"/>
    <w:rsid w:val="00A87ABC"/>
    <w:rsid w:val="00A90041"/>
    <w:rsid w:val="00A972DA"/>
    <w:rsid w:val="00AA7A11"/>
    <w:rsid w:val="00AB5500"/>
    <w:rsid w:val="00AC1A07"/>
    <w:rsid w:val="00AD15E3"/>
    <w:rsid w:val="00AD6E00"/>
    <w:rsid w:val="00AE74C0"/>
    <w:rsid w:val="00B06174"/>
    <w:rsid w:val="00B109C3"/>
    <w:rsid w:val="00B250A1"/>
    <w:rsid w:val="00B279D2"/>
    <w:rsid w:val="00B62064"/>
    <w:rsid w:val="00B629D3"/>
    <w:rsid w:val="00B77312"/>
    <w:rsid w:val="00B91B0F"/>
    <w:rsid w:val="00BB21B3"/>
    <w:rsid w:val="00BE5AE2"/>
    <w:rsid w:val="00BE5FFF"/>
    <w:rsid w:val="00C14EFE"/>
    <w:rsid w:val="00C50563"/>
    <w:rsid w:val="00C62608"/>
    <w:rsid w:val="00C73629"/>
    <w:rsid w:val="00C8147D"/>
    <w:rsid w:val="00C8675D"/>
    <w:rsid w:val="00C97769"/>
    <w:rsid w:val="00CC5207"/>
    <w:rsid w:val="00CC6E6A"/>
    <w:rsid w:val="00CE2533"/>
    <w:rsid w:val="00CE6A29"/>
    <w:rsid w:val="00CF2ED1"/>
    <w:rsid w:val="00CF6CAC"/>
    <w:rsid w:val="00D131B8"/>
    <w:rsid w:val="00D13A29"/>
    <w:rsid w:val="00D141D2"/>
    <w:rsid w:val="00D1762C"/>
    <w:rsid w:val="00D21D7C"/>
    <w:rsid w:val="00D25812"/>
    <w:rsid w:val="00D3206D"/>
    <w:rsid w:val="00D320EF"/>
    <w:rsid w:val="00D426A3"/>
    <w:rsid w:val="00D53469"/>
    <w:rsid w:val="00D74AFF"/>
    <w:rsid w:val="00D927C1"/>
    <w:rsid w:val="00D95180"/>
    <w:rsid w:val="00DA0439"/>
    <w:rsid w:val="00DA7AD0"/>
    <w:rsid w:val="00DB22A6"/>
    <w:rsid w:val="00DB5F35"/>
    <w:rsid w:val="00DC4781"/>
    <w:rsid w:val="00DC4B52"/>
    <w:rsid w:val="00DE0731"/>
    <w:rsid w:val="00E17D6A"/>
    <w:rsid w:val="00E31F2E"/>
    <w:rsid w:val="00E51AE1"/>
    <w:rsid w:val="00E54201"/>
    <w:rsid w:val="00E76F46"/>
    <w:rsid w:val="00E84651"/>
    <w:rsid w:val="00E9515F"/>
    <w:rsid w:val="00E954BB"/>
    <w:rsid w:val="00EB0CDD"/>
    <w:rsid w:val="00EB633C"/>
    <w:rsid w:val="00EC0175"/>
    <w:rsid w:val="00ED1C62"/>
    <w:rsid w:val="00ED2359"/>
    <w:rsid w:val="00F13311"/>
    <w:rsid w:val="00F14A53"/>
    <w:rsid w:val="00F2462D"/>
    <w:rsid w:val="00F82766"/>
    <w:rsid w:val="00F84968"/>
    <w:rsid w:val="00F855FC"/>
    <w:rsid w:val="00F94BA0"/>
    <w:rsid w:val="00F94C1E"/>
    <w:rsid w:val="00FA432D"/>
    <w:rsid w:val="00FB04C1"/>
    <w:rsid w:val="00FB1E14"/>
    <w:rsid w:val="00FC5E0E"/>
    <w:rsid w:val="00FC76BD"/>
    <w:rsid w:val="00FE3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C4EB27"/>
  <w15:chartTrackingRefBased/>
  <w15:docId w15:val="{E99DDD12-82DB-48D9-A492-5C5345215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center"/>
    </w:pPr>
    <w:rPr>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msonormal0">
    <w:name w:val="msonormal"/>
    <w:basedOn w:val="Normal"/>
    <w:pPr>
      <w:spacing w:before="100" w:beforeAutospacing="1" w:after="100" w:afterAutospacing="1"/>
      <w:jc w:val="left"/>
    </w:pPr>
    <w:rPr>
      <w:rFonts w:eastAsiaTheme="minorEastAsia" w:cs="Times New Roman"/>
      <w:szCs w:val="24"/>
    </w:rPr>
  </w:style>
  <w:style w:type="paragraph" w:styleId="CommentText">
    <w:name w:val="annotation text"/>
    <w:basedOn w:val="Normal"/>
    <w:link w:val="CommentTextChar"/>
    <w:uiPriority w:val="99"/>
    <w:semiHidden/>
    <w:unhideWhenUsed/>
    <w:rPr>
      <w:vanish/>
      <w:sz w:val="20"/>
      <w:szCs w:val="20"/>
    </w:rPr>
  </w:style>
  <w:style w:type="character" w:customStyle="1" w:styleId="CommentTextChar">
    <w:name w:val="Comment Text Char"/>
    <w:basedOn w:val="DefaultParagraphFont"/>
    <w:link w:val="CommentText"/>
    <w:uiPriority w:val="99"/>
    <w:semiHidden/>
    <w:locked/>
    <w:rPr>
      <w:sz w:val="20"/>
      <w:szCs w:val="20"/>
    </w:rPr>
  </w:style>
  <w:style w:type="paragraph" w:styleId="Header">
    <w:name w:val="header"/>
    <w:basedOn w:val="Normal"/>
    <w:link w:val="HeaderChar"/>
    <w:uiPriority w:val="99"/>
    <w:semiHidden/>
    <w:unhideWhenUsed/>
    <w:pPr>
      <w:tabs>
        <w:tab w:val="center" w:pos="4680"/>
        <w:tab w:val="right" w:pos="9360"/>
      </w:tabs>
    </w:pPr>
  </w:style>
  <w:style w:type="character" w:customStyle="1" w:styleId="HeaderChar">
    <w:name w:val="Header Char"/>
    <w:basedOn w:val="DefaultParagraphFont"/>
    <w:link w:val="Header"/>
    <w:uiPriority w:val="99"/>
    <w:semiHidden/>
    <w:locked/>
  </w:style>
  <w:style w:type="paragraph" w:styleId="Footer">
    <w:name w:val="footer"/>
    <w:basedOn w:val="Normal"/>
    <w:link w:val="FooterChar"/>
    <w:uiPriority w:val="99"/>
    <w:semiHidden/>
    <w:unhideWhenUsed/>
    <w:pPr>
      <w:tabs>
        <w:tab w:val="center" w:pos="4680"/>
        <w:tab w:val="right" w:pos="9360"/>
      </w:tabs>
    </w:pPr>
  </w:style>
  <w:style w:type="character" w:customStyle="1" w:styleId="FooterChar">
    <w:name w:val="Footer Char"/>
    <w:basedOn w:val="DefaultParagraphFont"/>
    <w:link w:val="Footer"/>
    <w:uiPriority w:val="99"/>
    <w:semiHidden/>
    <w:locked/>
  </w:style>
  <w:style w:type="paragraph" w:styleId="CommentSubject">
    <w:name w:val="annotation subject"/>
    <w:basedOn w:val="CommentText"/>
    <w:next w:val="CommentText"/>
    <w:link w:val="CommentSubjectChar"/>
    <w:uiPriority w:val="99"/>
    <w:semiHidden/>
    <w:unhideWhenUsed/>
    <w:rPr>
      <w:b/>
      <w:bCs/>
      <w:vanish w:val="0"/>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TableContents">
    <w:name w:val="Table Contents"/>
    <w:basedOn w:val="Normal"/>
    <w:pPr>
      <w:widowControl w:val="0"/>
      <w:suppressLineNumbers/>
      <w:suppressAutoHyphens/>
      <w:jc w:val="left"/>
    </w:pPr>
    <w:rPr>
      <w:rFonts w:eastAsia="Andale Sans UI" w:cs="Times New Roman"/>
      <w:kern w:val="2"/>
      <w:szCs w:val="24"/>
    </w:rPr>
  </w:style>
  <w:style w:type="paragraph" w:customStyle="1" w:styleId="msocomanchor">
    <w:name w:val="msocomanchor"/>
    <w:basedOn w:val="Normal"/>
    <w:pPr>
      <w:spacing w:before="100" w:beforeAutospacing="1" w:after="100" w:afterAutospacing="1"/>
      <w:jc w:val="left"/>
    </w:pPr>
    <w:rPr>
      <w:rFonts w:eastAsiaTheme="minorEastAsia" w:cs="Times New Roman"/>
      <w:vanish/>
      <w:szCs w:val="24"/>
    </w:rPr>
  </w:style>
  <w:style w:type="paragraph" w:customStyle="1" w:styleId="msocomoff">
    <w:name w:val="msocomoff"/>
    <w:basedOn w:val="Normal"/>
    <w:pPr>
      <w:spacing w:before="100" w:beforeAutospacing="1" w:after="100" w:afterAutospacing="1"/>
      <w:jc w:val="left"/>
    </w:pPr>
    <w:rPr>
      <w:rFonts w:eastAsiaTheme="minorEastAsia" w:cs="Times New Roman"/>
      <w:vanish/>
      <w:szCs w:val="24"/>
    </w:rPr>
  </w:style>
  <w:style w:type="paragraph" w:customStyle="1" w:styleId="msocomtxt">
    <w:name w:val="msocomtxt"/>
    <w:basedOn w:val="Normal"/>
    <w:pPr>
      <w:spacing w:before="100" w:beforeAutospacing="1" w:after="100" w:afterAutospacing="1"/>
      <w:jc w:val="left"/>
    </w:pPr>
    <w:rPr>
      <w:rFonts w:eastAsiaTheme="minorEastAsia" w:cs="Times New Roman"/>
      <w:vanish/>
      <w:szCs w:val="24"/>
    </w:rPr>
  </w:style>
  <w:style w:type="paragraph" w:customStyle="1" w:styleId="msocommentreference0">
    <w:name w:val="msocommentreference"/>
    <w:basedOn w:val="Normal"/>
    <w:pPr>
      <w:spacing w:before="100" w:beforeAutospacing="1" w:after="100" w:afterAutospacing="1"/>
      <w:jc w:val="left"/>
    </w:pPr>
    <w:rPr>
      <w:rFonts w:eastAsiaTheme="minorEastAsia" w:cs="Times New Roman"/>
      <w:vanish/>
      <w:szCs w:val="24"/>
    </w:rPr>
  </w:style>
  <w:style w:type="character" w:styleId="CommentReference">
    <w:name w:val="annotation reference"/>
    <w:basedOn w:val="DefaultParagraphFont"/>
    <w:uiPriority w:val="99"/>
    <w:semiHidden/>
    <w:unhideWhenUsed/>
    <w:rPr>
      <w:vanish/>
      <w:webHidden w:val="0"/>
      <w:sz w:val="16"/>
      <w:szCs w:val="16"/>
      <w:specVanish w:val="0"/>
    </w:rPr>
  </w:style>
  <w:style w:type="character" w:customStyle="1" w:styleId="empty-var">
    <w:name w:val="empty-var"/>
    <w:basedOn w:val="DefaultParagraphFont"/>
  </w:style>
  <w:style w:type="character" w:customStyle="1" w:styleId="saved-var">
    <w:name w:val="saved-var"/>
    <w:basedOn w:val="DefaultParagraphFont"/>
  </w:style>
  <w:style w:type="table" w:styleId="TableGrid">
    <w:name w:val="Table Grid"/>
    <w:basedOn w:val="TableNormal"/>
    <w:uiPriority w:val="59"/>
    <w:pPr>
      <w:jc w:val="center"/>
    </w:pPr>
    <w:rPr>
      <w:sz w:val="24"/>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5F5E"/>
    <w:pPr>
      <w:ind w:left="720"/>
      <w:contextualSpacing/>
    </w:pPr>
  </w:style>
  <w:style w:type="table" w:styleId="GridTable4-Accent5">
    <w:name w:val="Grid Table 4 Accent 5"/>
    <w:basedOn w:val="TableNormal"/>
    <w:uiPriority w:val="49"/>
    <w:rsid w:val="000D561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pspdfkit-8eut5gztkfn71zukw49x824t2">
    <w:name w:val="pspdfkit-8eut5gztkfn71zukw49x824t2"/>
    <w:basedOn w:val="DefaultParagraphFont"/>
    <w:rsid w:val="00DB22A6"/>
  </w:style>
  <w:style w:type="character" w:styleId="UnresolvedMention">
    <w:name w:val="Unresolved Mention"/>
    <w:basedOn w:val="DefaultParagraphFont"/>
    <w:uiPriority w:val="99"/>
    <w:semiHidden/>
    <w:unhideWhenUsed/>
    <w:rsid w:val="00A85F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Excel_Worksheet.xlsx"/><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package" Target="embeddings/Microsoft_Word_Document.docx"/><Relationship Id="rId4" Type="http://schemas.openxmlformats.org/officeDocument/2006/relationships/customXml" Target="../customXml/item4.xml"/><Relationship Id="rId9" Type="http://schemas.openxmlformats.org/officeDocument/2006/relationships/image" Target="media/image1.emf"/><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F7CAE7F37D31E489F64238F91C9A218" ma:contentTypeVersion="10" ma:contentTypeDescription="Create a new document." ma:contentTypeScope="" ma:versionID="4f2a75d0adaf69f8a675d4fe4a2f06b7">
  <xsd:schema xmlns:xsd="http://www.w3.org/2001/XMLSchema" xmlns:xs="http://www.w3.org/2001/XMLSchema" xmlns:p="http://schemas.microsoft.com/office/2006/metadata/properties" xmlns:ns2="f4758f38-377a-43e3-a766-20c7bb399884" xmlns:ns3="c42687c5-a71d-40f2-9aa0-a3dfe6d3c269" targetNamespace="http://schemas.microsoft.com/office/2006/metadata/properties" ma:root="true" ma:fieldsID="676ae83db56cf8ce8b7cde2127a216e1" ns2:_="" ns3:_="">
    <xsd:import namespace="f4758f38-377a-43e3-a766-20c7bb399884"/>
    <xsd:import namespace="c42687c5-a71d-40f2-9aa0-a3dfe6d3c26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758f38-377a-43e3-a766-20c7bb3998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2687c5-a71d-40f2-9aa0-a3dfe6d3c26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D548DF5-F981-47C7-9955-99CB61FA970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8485881-E18E-45FD-9B19-8F0D80D10F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758f38-377a-43e3-a766-20c7bb399884"/>
    <ds:schemaRef ds:uri="c42687c5-a71d-40f2-9aa0-a3dfe6d3c2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137E01-D54A-4ACF-8DB5-BFBDA148C8E7}">
  <ds:schemaRefs>
    <ds:schemaRef ds:uri="http://schemas.microsoft.com/sharepoint/v3/contenttype/forms"/>
  </ds:schemaRefs>
</ds:datastoreItem>
</file>

<file path=customXml/itemProps4.xml><?xml version="1.0" encoding="utf-8"?>
<ds:datastoreItem xmlns:ds="http://schemas.openxmlformats.org/officeDocument/2006/customXml" ds:itemID="{463D7D07-2A46-4C6A-B336-F3B562499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1619</Words>
  <Characters>10421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Grimes</dc:creator>
  <cp:keywords/>
  <dc:description/>
  <cp:lastModifiedBy>Ethan Grimes</cp:lastModifiedBy>
  <cp:revision>2</cp:revision>
  <dcterms:created xsi:type="dcterms:W3CDTF">2021-10-02T15:41:00Z</dcterms:created>
  <dcterms:modified xsi:type="dcterms:W3CDTF">2021-10-02T16:14:00Z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0x010100BF7CAE7F37D31E489F64238F91C9A218</vt:lpwstr>
  </property>
</Properties>
</file>